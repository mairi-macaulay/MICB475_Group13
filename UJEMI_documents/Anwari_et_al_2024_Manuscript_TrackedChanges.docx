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19F678E6"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del w:id="18" w:author="Author">
        <w:r w:rsidDel="00614956">
          <w:rPr>
            <w:rFonts w:ascii="Times New Roman" w:eastAsia="Times New Roman" w:hAnsi="Times New Roman" w:cs="Times New Roman"/>
          </w:rPr>
          <w:delText xml:space="preserve">Participants </w:delText>
        </w:r>
      </w:del>
      <w:ins w:id="19" w:author="Author">
        <w:r w:rsidR="00614956">
          <w:rPr>
            <w:rFonts w:ascii="Times New Roman" w:eastAsia="Times New Roman" w:hAnsi="Times New Roman" w:cs="Times New Roman"/>
          </w:rPr>
          <w:t xml:space="preserve">Samples </w:t>
        </w:r>
      </w:ins>
      <w:r>
        <w:rPr>
          <w:rFonts w:ascii="Times New Roman" w:eastAsia="Times New Roman" w:hAnsi="Times New Roman" w:cs="Times New Roman"/>
        </w:rPr>
        <w:t>were categorized into two groups based on the</w:t>
      </w:r>
      <w:del w:id="20" w:author="Author">
        <w:r w:rsidDel="00614956">
          <w:rPr>
            <w:rFonts w:ascii="Times New Roman" w:eastAsia="Times New Roman" w:hAnsi="Times New Roman" w:cs="Times New Roman"/>
          </w:rPr>
          <w:delText>ir</w:delText>
        </w:r>
      </w:del>
      <w:r>
        <w:rPr>
          <w:rFonts w:ascii="Times New Roman" w:eastAsia="Times New Roman" w:hAnsi="Times New Roman" w:cs="Times New Roman"/>
        </w:rPr>
        <w:t xml:space="preserve"> sheet washing </w:t>
      </w:r>
      <w:ins w:id="21" w:author="Author">
        <w:r w:rsidR="00614956">
          <w:rPr>
            <w:rFonts w:ascii="Times New Roman" w:eastAsia="Times New Roman" w:hAnsi="Times New Roman" w:cs="Times New Roman"/>
          </w:rPr>
          <w:t xml:space="preserve">frequency reported </w:t>
        </w:r>
        <w:r w:rsidR="00FF2AE5">
          <w:rPr>
            <w:rFonts w:ascii="Times New Roman" w:eastAsia="Times New Roman" w:hAnsi="Times New Roman" w:cs="Times New Roman"/>
          </w:rPr>
          <w:t xml:space="preserve">from </w:t>
        </w:r>
        <w:del w:id="22" w:author="Author">
          <w:r w:rsidR="00614956" w:rsidDel="00FF2AE5">
            <w:rPr>
              <w:rFonts w:ascii="Times New Roman" w:eastAsia="Times New Roman" w:hAnsi="Times New Roman" w:cs="Times New Roman"/>
            </w:rPr>
            <w:delText>prior to collection and</w:delText>
          </w:r>
        </w:del>
      </w:ins>
      <w:del w:id="23" w:author="Author">
        <w:r w:rsidDel="00FF2AE5">
          <w:rPr>
            <w:rFonts w:ascii="Times New Roman" w:eastAsia="Times New Roman" w:hAnsi="Times New Roman" w:cs="Times New Roman"/>
          </w:rPr>
          <w:delText>frequency</w:delText>
        </w:r>
      </w:del>
      <w:ins w:id="24" w:author="Author">
        <w:del w:id="25" w:author="Author">
          <w:r w:rsidR="00A44633" w:rsidDel="00FF2AE5">
            <w:rPr>
              <w:rFonts w:ascii="Times New Roman" w:eastAsia="Times New Roman" w:hAnsi="Times New Roman" w:cs="Times New Roman"/>
            </w:rPr>
            <w:delText xml:space="preserve"> from </w:delText>
          </w:r>
        </w:del>
        <w:r w:rsidR="00A44633">
          <w:rPr>
            <w:rFonts w:ascii="Times New Roman" w:eastAsia="Times New Roman" w:hAnsi="Times New Roman" w:cs="Times New Roman"/>
          </w:rPr>
          <w:t>histogram categorization</w:t>
        </w:r>
        <w:r w:rsidR="00FF2AE5">
          <w:rPr>
            <w:rFonts w:ascii="Times New Roman" w:eastAsia="Times New Roman" w:hAnsi="Times New Roman" w:cs="Times New Roman"/>
          </w:rPr>
          <w:t xml:space="preserve"> prior to collection</w:t>
        </w:r>
      </w:ins>
      <w:r>
        <w:rPr>
          <w:rFonts w:ascii="Times New Roman" w:eastAsia="Times New Roman" w:hAnsi="Times New Roman" w:cs="Times New Roman"/>
        </w:rPr>
        <w:t>:</w:t>
      </w:r>
      <w:ins w:id="26" w:author="Author">
        <w:r w:rsidR="00614956">
          <w:rPr>
            <w:rFonts w:ascii="Times New Roman" w:eastAsia="Times New Roman" w:hAnsi="Times New Roman" w:cs="Times New Roman"/>
          </w:rPr>
          <w:t xml:space="preserve"> 28 samples of</w:t>
        </w:r>
      </w:ins>
      <w:r>
        <w:rPr>
          <w:rFonts w:ascii="Times New Roman" w:eastAsia="Times New Roman" w:hAnsi="Times New Roman" w:cs="Times New Roman"/>
        </w:rPr>
        <w:t xml:space="preserve"> </w:t>
      </w:r>
      <w:ins w:id="27" w:author="Author">
        <w:del w:id="28" w:author="Author">
          <w:r w:rsidR="00414E73" w:rsidDel="006248A0">
            <w:rPr>
              <w:rFonts w:ascii="Times New Roman" w:eastAsia="Times New Roman" w:hAnsi="Times New Roman" w:cs="Times New Roman"/>
            </w:rPr>
            <w:delText xml:space="preserve">28 individuals with </w:delText>
          </w:r>
        </w:del>
      </w:ins>
      <w:r>
        <w:rPr>
          <w:rFonts w:ascii="Times New Roman" w:eastAsia="Times New Roman" w:hAnsi="Times New Roman" w:cs="Times New Roman"/>
        </w:rPr>
        <w:t xml:space="preserve">“high” frequency, </w:t>
      </w:r>
      <w:del w:id="29" w:author="Author">
        <w:r w:rsidDel="00614956">
          <w:rPr>
            <w:rFonts w:ascii="Times New Roman" w:eastAsia="Times New Roman" w:hAnsi="Times New Roman" w:cs="Times New Roman"/>
          </w:rPr>
          <w:delText xml:space="preserve">indicating </w:delText>
        </w:r>
      </w:del>
      <w:ins w:id="30" w:author="Author">
        <w:r w:rsidR="00614956">
          <w:rPr>
            <w:rFonts w:ascii="Times New Roman" w:eastAsia="Times New Roman" w:hAnsi="Times New Roman" w:cs="Times New Roman"/>
          </w:rPr>
          <w:t xml:space="preserve">from individuals who washed </w:t>
        </w:r>
        <w:del w:id="31" w:author="Author">
          <w:r w:rsidR="00414E73" w:rsidDel="00614956">
            <w:rPr>
              <w:rFonts w:ascii="Times New Roman" w:eastAsia="Times New Roman" w:hAnsi="Times New Roman" w:cs="Times New Roman"/>
            </w:rPr>
            <w:delText xml:space="preserve">they </w:delText>
          </w:r>
        </w:del>
      </w:ins>
      <w:del w:id="32" w:author="Author">
        <w:r w:rsidDel="00614956">
          <w:rPr>
            <w:rFonts w:ascii="Times New Roman" w:eastAsia="Times New Roman" w:hAnsi="Times New Roman" w:cs="Times New Roman"/>
          </w:rPr>
          <w:delText xml:space="preserve">individuals who washed their </w:delText>
        </w:r>
      </w:del>
      <w:r>
        <w:rPr>
          <w:rFonts w:ascii="Times New Roman" w:eastAsia="Times New Roman" w:hAnsi="Times New Roman" w:cs="Times New Roman"/>
        </w:rPr>
        <w:t xml:space="preserve">sheets every 0 to </w:t>
      </w:r>
      <w:ins w:id="33" w:author="Author">
        <w:r w:rsidR="00E42E71">
          <w:rPr>
            <w:rFonts w:ascii="Times New Roman" w:eastAsia="Times New Roman" w:hAnsi="Times New Roman" w:cs="Times New Roman"/>
          </w:rPr>
          <w:t>2</w:t>
        </w:r>
        <w:del w:id="34" w:author="Author">
          <w:r w:rsidR="006248A0" w:rsidDel="00E42E71">
            <w:rPr>
              <w:rFonts w:ascii="Times New Roman" w:eastAsia="Times New Roman" w:hAnsi="Times New Roman" w:cs="Times New Roman"/>
            </w:rPr>
            <w:delText>6</w:delText>
          </w:r>
        </w:del>
      </w:ins>
      <w:del w:id="35" w:author="Author">
        <w:r w:rsidDel="006248A0">
          <w:rPr>
            <w:rFonts w:ascii="Times New Roman" w:eastAsia="Times New Roman" w:hAnsi="Times New Roman" w:cs="Times New Roman"/>
          </w:rPr>
          <w:delText>2</w:delText>
        </w:r>
      </w:del>
      <w:r>
        <w:rPr>
          <w:rFonts w:ascii="Times New Roman" w:eastAsia="Times New Roman" w:hAnsi="Times New Roman" w:cs="Times New Roman"/>
        </w:rPr>
        <w:t xml:space="preserve"> weeks, and</w:t>
      </w:r>
      <w:ins w:id="36" w:author="Author">
        <w:r w:rsidR="00614956">
          <w:rPr>
            <w:rFonts w:ascii="Times New Roman" w:eastAsia="Times New Roman" w:hAnsi="Times New Roman" w:cs="Times New Roman"/>
          </w:rPr>
          <w:t xml:space="preserve"> 11 samples of</w:t>
        </w:r>
        <w:del w:id="37" w:author="Author">
          <w:r w:rsidR="00414E73" w:rsidDel="006248A0">
            <w:rPr>
              <w:rFonts w:ascii="Times New Roman" w:eastAsia="Times New Roman" w:hAnsi="Times New Roman" w:cs="Times New Roman"/>
            </w:rPr>
            <w:delText xml:space="preserve"> 11 with</w:delText>
          </w:r>
        </w:del>
      </w:ins>
      <w:r>
        <w:rPr>
          <w:rFonts w:ascii="Times New Roman" w:eastAsia="Times New Roman" w:hAnsi="Times New Roman" w:cs="Times New Roman"/>
        </w:rPr>
        <w:t xml:space="preserve"> “low” frequency, </w:t>
      </w:r>
      <w:del w:id="38" w:author="Author">
        <w:r w:rsidDel="00614956">
          <w:rPr>
            <w:rFonts w:ascii="Times New Roman" w:eastAsia="Times New Roman" w:hAnsi="Times New Roman" w:cs="Times New Roman"/>
          </w:rPr>
          <w:delText>representing individuals who</w:delText>
        </w:r>
      </w:del>
      <w:ins w:id="39" w:author="Author">
        <w:r w:rsidR="00614956">
          <w:rPr>
            <w:rFonts w:ascii="Times New Roman" w:eastAsia="Times New Roman" w:hAnsi="Times New Roman" w:cs="Times New Roman"/>
          </w:rPr>
          <w:t xml:space="preserve">from individuals who </w:t>
        </w:r>
      </w:ins>
      <w:del w:id="40" w:author="Author">
        <w:r w:rsidDel="00614956">
          <w:rPr>
            <w:rFonts w:ascii="Times New Roman" w:eastAsia="Times New Roman" w:hAnsi="Times New Roman" w:cs="Times New Roman"/>
          </w:rPr>
          <w:delText xml:space="preserve"> </w:delText>
        </w:r>
      </w:del>
      <w:r>
        <w:rPr>
          <w:rFonts w:ascii="Times New Roman" w:eastAsia="Times New Roman" w:hAnsi="Times New Roman" w:cs="Times New Roman"/>
        </w:rPr>
        <w:t>washed their sheets more than every 6 weeks.</w:t>
      </w:r>
      <w:commentRangeEnd w:id="17"/>
      <w:r w:rsidR="00514629">
        <w:rPr>
          <w:rStyle w:val="CommentReference"/>
        </w:rPr>
        <w:commentReference w:id="17"/>
      </w:r>
      <w:ins w:id="41" w:author="Autho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xml:space="preserve">: </w:t>
        </w:r>
        <w:del w:id="42" w:author="Author">
          <w:r w:rsidR="00233995" w:rsidDel="00F356B8">
            <w:rPr>
              <w:rFonts w:ascii="Times New Roman" w:eastAsia="Times New Roman" w:hAnsi="Times New Roman" w:cs="Times New Roman"/>
            </w:rPr>
            <w:delText xml:space="preserve">20 </w:delText>
          </w:r>
        </w:del>
        <w:r w:rsidR="00233995">
          <w:rPr>
            <w:rFonts w:ascii="Times New Roman" w:eastAsia="Times New Roman" w:hAnsi="Times New Roman" w:cs="Times New Roman"/>
          </w:rPr>
          <w:t>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xml:space="preserve">, </w:t>
        </w:r>
        <w:del w:id="43" w:author="Author">
          <w:r w:rsidR="00233995" w:rsidDel="00F356B8">
            <w:rPr>
              <w:rFonts w:ascii="Times New Roman" w:eastAsia="Times New Roman" w:hAnsi="Times New Roman" w:cs="Times New Roman"/>
            </w:rPr>
            <w:delText xml:space="preserve">8 </w:delText>
          </w:r>
        </w:del>
        <w:r w:rsidR="00233995">
          <w:rPr>
            <w:rFonts w:ascii="Times New Roman" w:eastAsia="Times New Roman" w:hAnsi="Times New Roman" w:cs="Times New Roman"/>
          </w:rPr>
          <w:t>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w:t>
        </w:r>
        <w:del w:id="44" w:author="Author">
          <w:r w:rsidR="00233995" w:rsidDel="00F356B8">
            <w:rPr>
              <w:rFonts w:ascii="Times New Roman" w:eastAsia="Times New Roman" w:hAnsi="Times New Roman" w:cs="Times New Roman"/>
            </w:rPr>
            <w:delText xml:space="preserve"> 7</w:delText>
          </w:r>
        </w:del>
        <w:r w:rsidR="00233995">
          <w:rPr>
            <w:rFonts w:ascii="Times New Roman" w:eastAsia="Times New Roman" w:hAnsi="Times New Roman" w:cs="Times New Roman"/>
          </w:rPr>
          <w:t xml:space="preserve">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xml:space="preserve">, </w:t>
        </w:r>
        <w:del w:id="45" w:author="Author">
          <w:r w:rsidR="00233995" w:rsidDel="00F356B8">
            <w:rPr>
              <w:rFonts w:ascii="Times New Roman" w:eastAsia="Times New Roman" w:hAnsi="Times New Roman" w:cs="Times New Roman"/>
            </w:rPr>
            <w:delText xml:space="preserve">4 </w:delText>
          </w:r>
        </w:del>
        <w:r w:rsidR="00233995">
          <w:rPr>
            <w:rFonts w:ascii="Times New Roman" w:eastAsia="Times New Roman" w:hAnsi="Times New Roman" w:cs="Times New Roman"/>
          </w:rPr>
          <w:t>female low frequency</w:t>
        </w:r>
        <w:r w:rsidR="00F356B8">
          <w:rPr>
            <w:rFonts w:ascii="Times New Roman" w:eastAsia="Times New Roman" w:hAnsi="Times New Roman" w:cs="Times New Roman"/>
          </w:rPr>
          <w:t xml:space="preserve"> (4 samples).</w:t>
        </w:r>
        <w:del w:id="46" w:author="Author">
          <w:r w:rsidR="00233995" w:rsidDel="00F356B8">
            <w:rPr>
              <w:rFonts w:ascii="Times New Roman" w:eastAsia="Times New Roman" w:hAnsi="Times New Roman" w:cs="Times New Roman"/>
            </w:rPr>
            <w:delText>.</w:delText>
          </w:r>
        </w:del>
        <w:r w:rsidR="00233995">
          <w:rPr>
            <w:rFonts w:ascii="Times New Roman" w:eastAsia="Times New Roman" w:hAnsi="Times New Roman" w:cs="Times New Roman"/>
          </w:rPr>
          <w:t xml:space="preserve"> </w:t>
        </w:r>
        <w:del w:id="47" w:author="Author">
          <w:r w:rsidR="00414E73" w:rsidDel="00A3746B">
            <w:rPr>
              <w:rFonts w:ascii="Times New Roman" w:eastAsia="Times New Roman" w:hAnsi="Times New Roman" w:cs="Times New Roman"/>
            </w:rPr>
            <w:delText xml:space="preserve">Ultimately, there were </w:delText>
          </w:r>
        </w:del>
      </w:ins>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1F035D2"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ins w:id="48" w:author="Author">
        <w:del w:id="49" w:author="Author">
          <w:r w:rsidR="00614956" w:rsidDel="00F356B8">
            <w:rPr>
              <w:rFonts w:ascii="Times New Roman" w:eastAsia="Times New Roman" w:hAnsi="Times New Roman" w:cs="Times New Roman"/>
            </w:rPr>
            <w:delText>This resulted in</w:delText>
          </w:r>
        </w:del>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ins>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ins w:id="50" w:author="Author">
        <w:r w:rsidR="00A3746B">
          <w:rPr>
            <w:rFonts w:ascii="Times New Roman" w:eastAsia="Times New Roman" w:hAnsi="Times New Roman" w:cs="Times New Roman"/>
          </w:rPr>
          <w:t>, with 28 and 11 samples, respectively</w:t>
        </w:r>
      </w:ins>
      <w:r>
        <w:rPr>
          <w:rFonts w:ascii="Times New Roman" w:eastAsia="Times New Roman" w:hAnsi="Times New Roman" w:cs="Times New Roman"/>
        </w:rPr>
        <w:t xml:space="preserve">. One phyloseq object was filtered for only high sheet washing frequency data and the other for low sheet washing frequency data. </w:t>
      </w:r>
      <w:commentRangeStart w:id="51"/>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51"/>
      <w:r w:rsidR="00B734BF">
        <w:rPr>
          <w:rStyle w:val="CommentReference"/>
        </w:rPr>
        <w:commentReference w:id="51"/>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10A839C"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52"/>
      <w:del w:id="53" w:author="Author">
        <w:r w:rsidDel="002F53D8">
          <w:rPr>
            <w:rFonts w:ascii="Times New Roman" w:eastAsia="Times New Roman" w:hAnsi="Times New Roman" w:cs="Times New Roman"/>
          </w:rPr>
          <w:delText>Boxplots were used to illustrate the distributions for these metrics (Figure 1, Figure S3).</w:delText>
        </w:r>
        <w:commentRangeEnd w:id="52"/>
        <w:r w:rsidR="00514629" w:rsidDel="002F53D8">
          <w:rPr>
            <w:rStyle w:val="CommentReference"/>
          </w:rPr>
          <w:commentReference w:id="52"/>
        </w:r>
        <w:r w:rsidDel="002F53D8">
          <w:rPr>
            <w:rFonts w:ascii="Times New Roman" w:eastAsia="Times New Roman" w:hAnsi="Times New Roman" w:cs="Times New Roman"/>
          </w:rPr>
          <w:delText xml:space="preserve"> </w:delText>
        </w:r>
      </w:del>
      <w:commentRangeStart w:id="54"/>
      <w:commentRangeStart w:id="55"/>
      <w:r>
        <w:rPr>
          <w:rFonts w:ascii="Times New Roman" w:eastAsia="Times New Roman" w:hAnsi="Times New Roman" w:cs="Times New Roman"/>
        </w:rPr>
        <w:t xml:space="preserve">Based on two-way ANOVA statistical analyses, no alpha diversity comparisons were found to be significantly different. </w:t>
      </w:r>
      <w:commentRangeEnd w:id="54"/>
      <w:r w:rsidR="000F0628">
        <w:rPr>
          <w:rStyle w:val="CommentReference"/>
        </w:rPr>
        <w:commentReference w:id="54"/>
      </w:r>
      <w:commentRangeEnd w:id="55"/>
      <w:r>
        <w:rPr>
          <w:rStyle w:val="CommentReference"/>
        </w:rPr>
        <w:commentReference w:id="55"/>
      </w:r>
      <w:r w:rsidRPr="006E6FE0">
        <w:rPr>
          <w:rFonts w:ascii="Times New Roman" w:eastAsia="Times New Roman" w:hAnsi="Times New Roman" w:cs="Times New Roman"/>
          <w:color w:val="000000" w:themeColor="text1"/>
          <w:rPrChange w:id="56"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57"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58"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59"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60"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61"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62"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 xml:space="preserve">small. Comparatively, there may be differences in the abundance of shared taxa between “male high” and “male low” group hand microbiomes, but no significant differences in the presence or absence of specific taxa. </w:t>
      </w:r>
      <w:commentRangeStart w:id="63"/>
      <w:commentRangeStart w:id="64"/>
      <w:r>
        <w:rPr>
          <w:rFonts w:ascii="Times New Roman" w:eastAsia="Times New Roman" w:hAnsi="Times New Roman" w:cs="Times New Roman"/>
        </w:rPr>
        <w:t xml:space="preserve">These results indicate that beta diversity of hand microbial communities varies more significantly due to sex </w:t>
      </w:r>
      <w:ins w:id="65" w:author="Author">
        <w:del w:id="66" w:author="Author">
          <w:r w:rsidR="00686BE4" w:rsidDel="00FF2AE5">
            <w:rPr>
              <w:rFonts w:ascii="Times New Roman" w:eastAsia="Times New Roman" w:hAnsi="Times New Roman" w:cs="Times New Roman"/>
            </w:rPr>
            <w:delText>(</w:delText>
          </w:r>
        </w:del>
      </w:ins>
      <w:r>
        <w:rPr>
          <w:rFonts w:ascii="Times New Roman" w:eastAsia="Times New Roman" w:hAnsi="Times New Roman" w:cs="Times New Roman"/>
        </w:rPr>
        <w:t>than due to sheet washing frequency</w:t>
      </w:r>
      <w:commentRangeEnd w:id="63"/>
      <w:r w:rsidR="000D30CF">
        <w:rPr>
          <w:rStyle w:val="CommentReference"/>
        </w:rPr>
        <w:commentReference w:id="63"/>
      </w:r>
      <w:commentRangeEnd w:id="64"/>
      <w:r w:rsidR="00686BE4">
        <w:rPr>
          <w:rStyle w:val="CommentReference"/>
        </w:rPr>
        <w:commentReference w:id="64"/>
      </w:r>
      <w:r>
        <w:rPr>
          <w:rFonts w:ascii="Times New Roman" w:eastAsia="Times New Roman" w:hAnsi="Times New Roman" w:cs="Times New Roman"/>
        </w:rPr>
        <w:t>; however, sheet washing frequency in females can impact microbial presence and sheet washing frequency in males can impact microbial abundance</w:t>
      </w:r>
      <w:ins w:id="67" w:author="Author">
        <w:r w:rsidR="00FF2AE5">
          <w:rPr>
            <w:rFonts w:ascii="Times New Roman" w:eastAsia="Times New Roman" w:hAnsi="Times New Roman" w:cs="Times New Roman"/>
          </w:rPr>
          <w:t xml:space="preserve"> (Table 1).</w:t>
        </w:r>
      </w:ins>
      <w:del w:id="68" w:author="Author">
        <w:r w:rsidDel="00FF2AE5">
          <w:rPr>
            <w:rFonts w:ascii="Times New Roman" w:eastAsia="Times New Roman" w:hAnsi="Times New Roman" w:cs="Times New Roman"/>
          </w:rPr>
          <w:delText>.</w:delText>
        </w:r>
      </w:del>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69" w:author="Author">
        <w:r w:rsidDel="000C7CA6">
          <w:rPr>
            <w:rFonts w:ascii="Times New Roman" w:eastAsia="Times New Roman" w:hAnsi="Times New Roman" w:cs="Times New Roman"/>
          </w:rPr>
          <w:delText xml:space="preserve"> </w:delText>
        </w:r>
        <w:commentRangeStart w:id="70"/>
        <w:commentRangeStart w:id="71"/>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72" w:author="Author">
        <w:r w:rsidR="000C7CA6">
          <w:rPr>
            <w:rFonts w:ascii="Times New Roman" w:eastAsia="Times New Roman" w:hAnsi="Times New Roman" w:cs="Times New Roman"/>
          </w:rPr>
          <w:t>e</w:t>
        </w:r>
      </w:ins>
      <w:del w:id="73"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70"/>
      <w:r w:rsidR="0021217E">
        <w:rPr>
          <w:rStyle w:val="CommentReference"/>
        </w:rPr>
        <w:commentReference w:id="70"/>
      </w:r>
      <w:commentRangeEnd w:id="71"/>
      <w:r w:rsidR="002D576C">
        <w:rPr>
          <w:rStyle w:val="CommentReference"/>
        </w:rPr>
        <w:commentReference w:id="71"/>
      </w:r>
      <w:r>
        <w:rPr>
          <w:rFonts w:ascii="Times New Roman" w:eastAsia="Times New Roman" w:hAnsi="Times New Roman" w:cs="Times New Roman"/>
        </w:rPr>
        <w:t xml:space="preserve">. </w:t>
      </w:r>
      <w:commentRangeStart w:id="74"/>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75"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76" w:author="Author">
        <w:r w:rsidR="0090518E">
          <w:rPr>
            <w:rFonts w:ascii="Times New Roman" w:eastAsia="Times New Roman" w:hAnsi="Times New Roman" w:cs="Times New Roman"/>
          </w:rPr>
          <w:t xml:space="preserve"> percent </w:t>
        </w:r>
        <w:del w:id="77" w:author="Author">
          <w:r w:rsidR="001225D6" w:rsidDel="0090518E">
            <w:rPr>
              <w:rFonts w:ascii="Times New Roman" w:eastAsia="Times New Roman" w:hAnsi="Times New Roman" w:cs="Times New Roman"/>
            </w:rPr>
            <w:delText xml:space="preserve"> percentage</w:delText>
          </w:r>
        </w:del>
      </w:ins>
      <w:del w:id="78"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74"/>
      <w:r w:rsidR="00FE0E5F">
        <w:rPr>
          <w:rStyle w:val="CommentReference"/>
        </w:rPr>
        <w:commentReference w:id="74"/>
      </w:r>
      <w:r>
        <w:rPr>
          <w:rFonts w:ascii="Times New Roman" w:eastAsia="Times New Roman" w:hAnsi="Times New Roman" w:cs="Times New Roman"/>
        </w:rPr>
        <w:t xml:space="preserve"> </w:t>
      </w:r>
      <w:commentRangeStart w:id="79"/>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79"/>
      <w:r w:rsidR="001A56B5">
        <w:rPr>
          <w:rStyle w:val="CommentReference"/>
        </w:rPr>
        <w:commentReference w:id="79"/>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80"/>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81"/>
      <w:proofErr w:type="spellStart"/>
      <w:r>
        <w:rPr>
          <w:rFonts w:ascii="Times New Roman" w:eastAsia="Times New Roman" w:hAnsi="Times New Roman" w:cs="Times New Roman"/>
          <w:i/>
        </w:rPr>
        <w:t>P</w:t>
      </w:r>
      <w:ins w:id="82" w:author="Author">
        <w:r w:rsidR="001225D6">
          <w:rPr>
            <w:rFonts w:ascii="Times New Roman" w:eastAsia="Times New Roman" w:hAnsi="Times New Roman" w:cs="Times New Roman"/>
            <w:i/>
          </w:rPr>
          <w:t>revotella</w:t>
        </w:r>
      </w:ins>
      <w:proofErr w:type="spellEnd"/>
      <w:del w:id="83"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81"/>
      <w:proofErr w:type="spellEnd"/>
      <w:r w:rsidR="007D53B0">
        <w:rPr>
          <w:rStyle w:val="CommentReference"/>
        </w:rPr>
        <w:commentReference w:id="81"/>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80"/>
      <w:r w:rsidR="007D53B0">
        <w:rPr>
          <w:rStyle w:val="CommentReference"/>
        </w:rPr>
        <w:commentReference w:id="80"/>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3F5B3B6C" w:rsidR="006A7391" w:rsidDel="00E05419" w:rsidRDefault="00414E73" w:rsidP="00B91456">
      <w:pPr>
        <w:spacing w:line="480" w:lineRule="auto"/>
        <w:rPr>
          <w:del w:id="84" w:author="Author"/>
          <w:rFonts w:ascii="Times New Roman" w:eastAsia="Times New Roman" w:hAnsi="Times New Roman" w:cs="Times New Roman"/>
        </w:rPr>
      </w:pPr>
      <w:commentRangeStart w:id="85"/>
      <w:commentRangeStart w:id="86"/>
      <w:ins w:id="87" w:author="Autho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commentRangeEnd w:id="85"/>
        <w:r w:rsidRPr="00416C5D">
          <w:rPr>
            <w:rStyle w:val="CommentReference"/>
            <w:rFonts w:ascii="Times New Roman" w:hAnsi="Times New Roman" w:cs="Times New Roman"/>
          </w:rPr>
          <w:commentReference w:id="85"/>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del w:id="88" w:author="Author">
          <w:r w:rsidRPr="00416C5D" w:rsidDel="00E05419">
            <w:rPr>
              <w:rFonts w:ascii="Times New Roman" w:hAnsi="Times New Roman" w:cs="Times New Roman"/>
              <w:color w:val="000000"/>
            </w:rPr>
            <w:delText xml:space="preserve"> as seen in Figures 4a and 4c</w:delText>
          </w:r>
        </w:del>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w:t>
        </w:r>
        <w:commentRangeStart w:id="89"/>
        <w:r w:rsidRPr="000D131C">
          <w:rPr>
            <w:rFonts w:ascii="Times New Roman" w:eastAsia="Times New Roman" w:hAnsi="Times New Roman" w:cs="Times New Roman"/>
          </w:rPr>
          <w:t xml:space="preserve">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del w:id="90" w:author="Author">
          <w:r w:rsidRPr="00416C5D" w:rsidDel="00E05419">
            <w:rPr>
              <w:rFonts w:ascii="Times New Roman" w:hAnsi="Times New Roman" w:cs="Times New Roman"/>
              <w:color w:val="000000"/>
            </w:rPr>
            <w:delText>b</w:delText>
          </w:r>
        </w:del>
        <w:r w:rsidRPr="000D131C">
          <w:rPr>
            <w:rFonts w:ascii="Times New Roman" w:eastAsia="Times New Roman" w:hAnsi="Times New Roman" w:cs="Times New Roman"/>
          </w:rPr>
          <w:t xml:space="preserve">. </w:t>
        </w:r>
        <w:commentRangeEnd w:id="89"/>
        <w:r w:rsidRPr="00416C5D">
          <w:rPr>
            <w:rStyle w:val="CommentReference"/>
            <w:rFonts w:ascii="Times New Roman" w:hAnsi="Times New Roman" w:cs="Times New Roman"/>
          </w:rPr>
          <w:commentReference w:id="89"/>
        </w:r>
        <w:r w:rsidRPr="000D131C">
          <w:rPr>
            <w:rFonts w:ascii="Times New Roman" w:eastAsia="Times New Roman" w:hAnsi="Times New Roman" w:cs="Times New Roman"/>
          </w:rPr>
          <w:t xml:space="preserve">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E05419">
          <w:rPr>
            <w:rFonts w:ascii="Times New Roman" w:eastAsia="Times New Roman" w:hAnsi="Times New Roman" w:cs="Times New Roman"/>
            <w:iCs/>
            <w:rPrChange w:id="91" w:author="Author">
              <w:rPr>
                <w:rFonts w:ascii="Times New Roman" w:eastAsia="Times New Roman" w:hAnsi="Times New Roman" w:cs="Times New Roman"/>
                <w:i/>
              </w:rPr>
            </w:rPrChange>
          </w:rPr>
          <w:t xml:space="preserve">listed in the same order as Figure </w:t>
        </w:r>
        <w:r w:rsidR="00E05419">
          <w:rPr>
            <w:rFonts w:ascii="Times New Roman" w:eastAsia="Times New Roman" w:hAnsi="Times New Roman" w:cs="Times New Roman"/>
            <w:iCs/>
          </w:rPr>
          <w:t>4</w:t>
        </w:r>
        <w:r w:rsidR="00E05419" w:rsidRPr="00E05419">
          <w:rPr>
            <w:rFonts w:ascii="Times New Roman" w:eastAsia="Times New Roman" w:hAnsi="Times New Roman" w:cs="Times New Roman"/>
            <w:iCs/>
            <w:rPrChange w:id="92" w:author="Author">
              <w:rPr>
                <w:rFonts w:ascii="Times New Roman" w:eastAsia="Times New Roman" w:hAnsi="Times New Roman" w:cs="Times New Roman"/>
                <w:i/>
              </w:rPr>
            </w:rPrChange>
          </w:rPr>
          <w:t>B</w:t>
        </w:r>
        <w:del w:id="93" w:author="Author">
          <w:r w:rsidRPr="000D131C" w:rsidDel="00E05419">
            <w:rPr>
              <w:rFonts w:ascii="Times New Roman" w:eastAsia="Times New Roman" w:hAnsi="Times New Roman" w:cs="Times New Roman"/>
              <w:i/>
            </w:rPr>
            <w:delText>4b</w:delText>
          </w:r>
        </w:del>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proofErr w:type="spellStart"/>
        <w:r w:rsidRPr="00416C5D">
          <w:rPr>
            <w:rFonts w:ascii="Times New Roman" w:eastAsia="Times New Roman" w:hAnsi="Times New Roman" w:cs="Times New Roman"/>
            <w:i/>
            <w:strike/>
          </w:rPr>
          <w:t>orynebacterium</w:t>
        </w:r>
        <w:proofErr w:type="spellEnd"/>
        <w:r w:rsidRPr="00416C5D">
          <w:rPr>
            <w:rFonts w:ascii="Times New Roman" w:eastAsia="Times New Roman" w:hAnsi="Times New Roman" w:cs="Times New Roman"/>
            <w:i/>
            <w:strike/>
          </w:rPr>
          <w:t xml:space="preserve"> </w:t>
        </w:r>
        <w:r w:rsidRPr="00416C5D">
          <w:rPr>
            <w:rFonts w:ascii="Times New Roman" w:eastAsia="Times New Roman" w:hAnsi="Times New Roman" w:cs="Times New Roman"/>
            <w:strike/>
          </w:rPr>
          <w:t>and</w:t>
        </w:r>
        <w:r w:rsidRPr="00416C5D">
          <w:rPr>
            <w:rFonts w:ascii="Times New Roman" w:eastAsia="Times New Roman" w:hAnsi="Times New Roman" w:cs="Times New Roman"/>
            <w:i/>
            <w:strike/>
          </w:rPr>
          <w:t xml:space="preserve"> </w:t>
        </w:r>
        <w:proofErr w:type="spellStart"/>
        <w:r w:rsidRPr="00416C5D">
          <w:rPr>
            <w:rFonts w:ascii="Times New Roman" w:eastAsia="Times New Roman" w:hAnsi="Times New Roman" w:cs="Times New Roman"/>
            <w:i/>
            <w:strike/>
          </w:rPr>
          <w:t>Prevotella</w:t>
        </w:r>
        <w:proofErr w:type="spellEnd"/>
        <w:r w:rsidRPr="00416C5D">
          <w:rPr>
            <w:rFonts w:ascii="Times New Roman" w:eastAsia="Times New Roman" w:hAnsi="Times New Roman" w:cs="Times New Roman"/>
            <w:strike/>
          </w:rPr>
          <w:t>.</w:t>
        </w:r>
        <w:r w:rsidRPr="000D131C">
          <w:rPr>
            <w:rFonts w:ascii="Times New Roman" w:eastAsia="Times New Roman" w:hAnsi="Times New Roman" w:cs="Times New Roman"/>
          </w:rPr>
          <w:t xml:space="preserve"> In the high sheet washing frequency group for females, sixteen genera were found to be significantly upregulated</w:t>
        </w:r>
        <w:commentRangeStart w:id="94"/>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rPr>
          <w:t>thirteen</w:t>
        </w:r>
        <w:r w:rsidRPr="00416C5D">
          <w:rPr>
            <w:rFonts w:ascii="Times New Roman" w:eastAsia="Times New Roman" w:hAnsi="Times New Roman" w:cs="Times New Roman"/>
            <w:strike/>
          </w:rPr>
          <w:t>eleven</w:t>
        </w:r>
        <w:proofErr w:type="spellEnd"/>
        <w:r w:rsidRPr="000D131C">
          <w:rPr>
            <w:rFonts w:ascii="Times New Roman" w:eastAsia="Times New Roman" w:hAnsi="Times New Roman" w:cs="Times New Roman"/>
          </w:rPr>
          <w:t xml:space="preserve"> of </w:t>
        </w:r>
        <w:commentRangeEnd w:id="94"/>
        <w:r w:rsidRPr="00416C5D">
          <w:rPr>
            <w:rStyle w:val="CommentReference"/>
            <w:rFonts w:ascii="Times New Roman" w:hAnsi="Times New Roman" w:cs="Times New Roman"/>
          </w:rPr>
          <w:commentReference w:id="94"/>
        </w:r>
        <w:r w:rsidRPr="000D131C">
          <w:rPr>
            <w:rFonts w:ascii="Times New Roman" w:eastAsia="Times New Roman" w:hAnsi="Times New Roman" w:cs="Times New Roman"/>
          </w:rPr>
          <w:t>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del w:id="95" w:author="Author">
          <w:r w:rsidRPr="000D131C" w:rsidDel="00E05419">
            <w:rPr>
              <w:rFonts w:ascii="Times New Roman" w:eastAsia="Times New Roman" w:hAnsi="Times New Roman" w:cs="Times New Roman"/>
            </w:rPr>
            <w:delText>.</w:delText>
          </w:r>
        </w:del>
        <w:r w:rsidRPr="000D131C">
          <w:rPr>
            <w:rFonts w:ascii="Times New Roman" w:eastAsia="Times New Roman" w:hAnsi="Times New Roman" w:cs="Times New Roman"/>
          </w:rPr>
          <w:t xml:space="preserve"> The </w:t>
        </w:r>
        <w:del w:id="96" w:author="Author">
          <w:r w:rsidRPr="000D131C" w:rsidDel="00E05419">
            <w:rPr>
              <w:rFonts w:ascii="Times New Roman" w:eastAsia="Times New Roman" w:hAnsi="Times New Roman" w:cs="Times New Roman"/>
            </w:rPr>
            <w:delText>unqiue</w:delText>
          </w:r>
        </w:del>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del w:id="97" w:author="Author">
          <w:r w:rsidRPr="000D131C" w:rsidDel="00E05419">
            <w:rPr>
              <w:rFonts w:ascii="Times New Roman" w:eastAsia="Times New Roman" w:hAnsi="Times New Roman" w:cs="Times New Roman"/>
            </w:rPr>
            <w:delText>b</w:delText>
          </w:r>
        </w:del>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del w:id="98" w:author="Author">
          <w:r w:rsidRPr="000D131C" w:rsidDel="00E05419">
            <w:rPr>
              <w:rFonts w:ascii="Times New Roman" w:eastAsia="Times New Roman" w:hAnsi="Times New Roman" w:cs="Times New Roman"/>
            </w:rPr>
            <w:delText>d</w:delText>
          </w:r>
        </w:del>
        <w:r w:rsidRPr="000D131C">
          <w:rPr>
            <w:rFonts w:ascii="Times New Roman" w:eastAsia="Times New Roman" w:hAnsi="Times New Roman" w:cs="Times New Roman"/>
          </w:rPr>
          <w:t xml:space="preserve">. </w:t>
        </w:r>
        <w:commentRangeStart w:id="99"/>
        <w:r w:rsidRPr="000D131C">
          <w:rPr>
            <w:rFonts w:ascii="Times New Roman" w:eastAsia="Times New Roman" w:hAnsi="Times New Roman" w:cs="Times New Roman"/>
          </w:rPr>
          <w:t xml:space="preserve">In the low sheet washing frequency group, there were eleven </w:t>
        </w:r>
        <w:r w:rsidRPr="000D131C">
          <w:rPr>
            <w:rFonts w:ascii="Times New Roman" w:eastAsia="Times New Roman" w:hAnsi="Times New Roman" w:cs="Times New Roman"/>
          </w:rPr>
          <w:lastRenderedPageBreak/>
          <w:t>significantly upregulated genera for 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w:t>
        </w:r>
        <w:commentRangeEnd w:id="99"/>
        <w:r>
          <w:rPr>
            <w:rStyle w:val="CommentReference"/>
          </w:rPr>
          <w:commentReference w:id="99"/>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del w:id="100" w:author="Author">
          <w:r w:rsidDel="00E05419">
            <w:rPr>
              <w:rFonts w:ascii="Times New Roman" w:eastAsia="Times New Roman" w:hAnsi="Times New Roman" w:cs="Times New Roman"/>
            </w:rPr>
            <w:delText xml:space="preserve">. </w:delText>
          </w:r>
          <w:commentRangeEnd w:id="86"/>
          <w:r w:rsidDel="00E05419">
            <w:rPr>
              <w:rStyle w:val="CommentReference"/>
            </w:rPr>
            <w:commentReference w:id="86"/>
          </w:r>
        </w:del>
      </w:ins>
      <w:commentRangeStart w:id="101"/>
      <w:commentRangeStart w:id="102"/>
      <w:del w:id="103" w:author="Author">
        <w:r w:rsidR="003025ED" w:rsidDel="00E05419">
          <w:rPr>
            <w:rFonts w:ascii="Times New Roman" w:eastAsia="Times New Roman" w:hAnsi="Times New Roman" w:cs="Times New Roman"/>
            <w:b/>
          </w:rPr>
          <w:delText>DESeq2 analysis shows fewer shared differentially abundant genera than those unique to one group with more upregulated genera in female groups across both sheet washing frequencies.</w:delText>
        </w:r>
        <w:r w:rsidR="003025ED" w:rsidDel="00E05419">
          <w:rPr>
            <w:rFonts w:ascii="Times New Roman" w:eastAsia="Times New Roman" w:hAnsi="Times New Roman" w:cs="Times New Roman"/>
          </w:rPr>
          <w:delText xml:space="preserve"> </w:delText>
        </w:r>
        <w:commentRangeEnd w:id="101"/>
        <w:r w:rsidR="008C07FF" w:rsidDel="00E05419">
          <w:rPr>
            <w:rStyle w:val="CommentReference"/>
          </w:rPr>
          <w:commentReference w:id="101"/>
        </w:r>
        <w:commentRangeStart w:id="104"/>
        <w:r w:rsidR="003025ED" w:rsidDel="00E05419">
          <w:rPr>
            <w:rFonts w:ascii="Times New Roman" w:eastAsia="Times New Roman" w:hAnsi="Times New Roman" w:cs="Times New Roman"/>
          </w:rPr>
          <w:delText>To compare differences in ASV abundance between sexes in conjunction with sheet washing, a DESeq2 analysis was run.</w:delText>
        </w:r>
        <w:commentRangeEnd w:id="104"/>
        <w:r w:rsidR="00753C37" w:rsidDel="00E05419">
          <w:rPr>
            <w:rStyle w:val="CommentReference"/>
          </w:rPr>
          <w:commentReference w:id="104"/>
        </w:r>
        <w:r w:rsidR="003025ED" w:rsidDel="00E05419">
          <w:rPr>
            <w:rFonts w:ascii="Times New Roman" w:eastAsia="Times New Roman" w:hAnsi="Times New Roman" w:cs="Times New Roman"/>
          </w:rPr>
          <w:delText xml:space="preserve"> </w:delText>
        </w:r>
        <w:commentRangeStart w:id="105"/>
        <w:r w:rsidR="003025ED" w:rsidDel="00E05419">
          <w:rPr>
            <w:rFonts w:ascii="Times New Roman" w:eastAsia="Times New Roman" w:hAnsi="Times New Roman" w:cs="Times New Roman"/>
          </w:rPr>
          <w:delText xml:space="preserve">Results showed that more unique genera are abundant in the female group in comparison to the reference male group. </w:delText>
        </w:r>
        <w:commentRangeEnd w:id="105"/>
        <w:r w:rsidR="008C07FF" w:rsidDel="00E05419">
          <w:rPr>
            <w:rStyle w:val="CommentReference"/>
          </w:rPr>
          <w:commentReference w:id="105"/>
        </w:r>
        <w:r w:rsidR="003025ED" w:rsidDel="00E05419">
          <w:rPr>
            <w:rFonts w:ascii="Times New Roman" w:eastAsia="Times New Roman" w:hAnsi="Times New Roman" w:cs="Times New Roman"/>
          </w:rPr>
          <w:delText xml:space="preserve">There are only five shared genera, </w:delText>
        </w:r>
        <w:commentRangeStart w:id="106"/>
        <w:r w:rsidR="003025ED" w:rsidDel="00E05419">
          <w:rPr>
            <w:rFonts w:ascii="Times New Roman" w:eastAsia="Times New Roman" w:hAnsi="Times New Roman" w:cs="Times New Roman"/>
            <w:i/>
          </w:rPr>
          <w:delText>Corynebacterium</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Prevotella</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Paracoccus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Staphylococcus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Kocuria,</w:delText>
        </w:r>
        <w:commentRangeEnd w:id="106"/>
        <w:r w:rsidR="008C07FF" w:rsidDel="00E05419">
          <w:rPr>
            <w:rStyle w:val="CommentReference"/>
          </w:rPr>
          <w:commentReference w:id="106"/>
        </w:r>
        <w:r w:rsidR="003025ED" w:rsidDel="00E05419">
          <w:rPr>
            <w:rFonts w:ascii="Times New Roman" w:eastAsia="Times New Roman" w:hAnsi="Times New Roman" w:cs="Times New Roman"/>
          </w:rPr>
          <w:delText xml:space="preserve"> </w:delText>
        </w:r>
        <w:commentRangeStart w:id="107"/>
        <w:r w:rsidR="003025ED" w:rsidRPr="00FE5A62" w:rsidDel="00E05419">
          <w:rPr>
            <w:rFonts w:ascii="Times New Roman" w:eastAsia="Times New Roman" w:hAnsi="Times New Roman" w:cs="Times New Roman"/>
            <w:i/>
            <w:strike/>
            <w:rPrChange w:id="108" w:author="Author">
              <w:rPr>
                <w:rFonts w:ascii="Times New Roman" w:eastAsia="Times New Roman" w:hAnsi="Times New Roman" w:cs="Times New Roman"/>
                <w:i/>
              </w:rPr>
            </w:rPrChange>
          </w:rPr>
          <w:delText xml:space="preserve">Corynebacterium </w:delText>
        </w:r>
        <w:r w:rsidR="003025ED" w:rsidRPr="00FE5A62" w:rsidDel="00E05419">
          <w:rPr>
            <w:rFonts w:ascii="Times New Roman" w:eastAsia="Times New Roman" w:hAnsi="Times New Roman" w:cs="Times New Roman"/>
            <w:strike/>
            <w:rPrChange w:id="109" w:author="Author">
              <w:rPr>
                <w:rFonts w:ascii="Times New Roman" w:eastAsia="Times New Roman" w:hAnsi="Times New Roman" w:cs="Times New Roman"/>
              </w:rPr>
            </w:rPrChange>
          </w:rPr>
          <w:delText>and</w:delText>
        </w:r>
        <w:r w:rsidR="003025ED" w:rsidRPr="00FE5A62" w:rsidDel="00E05419">
          <w:rPr>
            <w:rFonts w:ascii="Times New Roman" w:eastAsia="Times New Roman" w:hAnsi="Times New Roman" w:cs="Times New Roman"/>
            <w:i/>
            <w:strike/>
            <w:rPrChange w:id="110" w:author="Author">
              <w:rPr>
                <w:rFonts w:ascii="Times New Roman" w:eastAsia="Times New Roman" w:hAnsi="Times New Roman" w:cs="Times New Roman"/>
                <w:i/>
              </w:rPr>
            </w:rPrChange>
          </w:rPr>
          <w:delText xml:space="preserve"> Prevotella</w:delText>
        </w:r>
        <w:r w:rsidR="003025ED" w:rsidRPr="00FE5A62" w:rsidDel="00E05419">
          <w:rPr>
            <w:rFonts w:ascii="Times New Roman" w:eastAsia="Times New Roman" w:hAnsi="Times New Roman" w:cs="Times New Roman"/>
            <w:strike/>
            <w:rPrChange w:id="111" w:author="Author">
              <w:rPr>
                <w:rFonts w:ascii="Times New Roman" w:eastAsia="Times New Roman" w:hAnsi="Times New Roman" w:cs="Times New Roman"/>
              </w:rPr>
            </w:rPrChange>
          </w:rPr>
          <w:delText>.</w:delText>
        </w:r>
        <w:r w:rsidR="003025ED" w:rsidDel="00E05419">
          <w:rPr>
            <w:rFonts w:ascii="Times New Roman" w:eastAsia="Times New Roman" w:hAnsi="Times New Roman" w:cs="Times New Roman"/>
          </w:rPr>
          <w:delText xml:space="preserve"> </w:delText>
        </w:r>
        <w:commentRangeEnd w:id="107"/>
        <w:r w:rsidR="008C07FF" w:rsidDel="00E05419">
          <w:rPr>
            <w:rStyle w:val="CommentReference"/>
          </w:rPr>
          <w:commentReference w:id="107"/>
        </w:r>
        <w:r w:rsidR="003025ED" w:rsidDel="00E05419">
          <w:rPr>
            <w:rFonts w:ascii="Times New Roman" w:eastAsia="Times New Roman" w:hAnsi="Times New Roman" w:cs="Times New Roman"/>
          </w:rPr>
          <w:delText xml:space="preserve">The unique genera upregulated in the high sheet washing group are different from the low sheet washing group, as can be seen by the </w:delText>
        </w:r>
        <w:r w:rsidR="00F93C64" w:rsidDel="00E05419">
          <w:rPr>
            <w:rFonts w:ascii="Times New Roman" w:eastAsia="Times New Roman" w:hAnsi="Times New Roman" w:cs="Times New Roman"/>
          </w:rPr>
          <w:delText>labelled</w:delText>
        </w:r>
        <w:r w:rsidR="003025ED" w:rsidDel="00E05419">
          <w:rPr>
            <w:rFonts w:ascii="Times New Roman" w:eastAsia="Times New Roman" w:hAnsi="Times New Roman" w:cs="Times New Roman"/>
          </w:rPr>
          <w:delText xml:space="preserve"> genera on the y-axis between Figure 4B and 4D. In the high sheet washing frequency group for females, </w:delText>
        </w:r>
        <w:r w:rsidR="00192186" w:rsidDel="00E05419">
          <w:rPr>
            <w:rFonts w:ascii="Times New Roman" w:eastAsia="Times New Roman" w:hAnsi="Times New Roman" w:cs="Times New Roman"/>
          </w:rPr>
          <w:delText>sixteen</w:delText>
        </w:r>
        <w:r w:rsidR="003025ED" w:rsidDel="00E05419">
          <w:rPr>
            <w:rFonts w:ascii="Times New Roman" w:eastAsia="Times New Roman" w:hAnsi="Times New Roman" w:cs="Times New Roman"/>
          </w:rPr>
          <w:delText xml:space="preserve"> genera were found to be significantly upregulated</w:delText>
        </w:r>
        <w:commentRangeStart w:id="112"/>
        <w:r w:rsidR="003025ED" w:rsidDel="00E05419">
          <w:rPr>
            <w:rFonts w:ascii="Times New Roman" w:eastAsia="Times New Roman" w:hAnsi="Times New Roman" w:cs="Times New Roman"/>
          </w:rPr>
          <w:delText xml:space="preserve">, </w:delText>
        </w:r>
        <w:r w:rsidR="00192186" w:rsidRPr="00FE5A62" w:rsidDel="00E05419">
          <w:rPr>
            <w:rFonts w:ascii="Times New Roman" w:eastAsia="Times New Roman" w:hAnsi="Times New Roman" w:cs="Times New Roman"/>
            <w:strike/>
            <w:rPrChange w:id="113" w:author="Author">
              <w:rPr>
                <w:rFonts w:ascii="Times New Roman" w:eastAsia="Times New Roman" w:hAnsi="Times New Roman" w:cs="Times New Roman"/>
              </w:rPr>
            </w:rPrChange>
          </w:rPr>
          <w:delText>eleven</w:delText>
        </w:r>
        <w:r w:rsidR="003025ED" w:rsidDel="00E05419">
          <w:rPr>
            <w:rFonts w:ascii="Times New Roman" w:eastAsia="Times New Roman" w:hAnsi="Times New Roman" w:cs="Times New Roman"/>
          </w:rPr>
          <w:delText xml:space="preserve"> of </w:delText>
        </w:r>
        <w:commentRangeEnd w:id="112"/>
        <w:r w:rsidR="008C499E" w:rsidDel="00E05419">
          <w:rPr>
            <w:rStyle w:val="CommentReference"/>
          </w:rPr>
          <w:commentReference w:id="112"/>
        </w:r>
        <w:r w:rsidR="003025ED" w:rsidDel="00E05419">
          <w:rPr>
            <w:rFonts w:ascii="Times New Roman" w:eastAsia="Times New Roman" w:hAnsi="Times New Roman" w:cs="Times New Roman"/>
          </w:rPr>
          <w:delText xml:space="preserve">which were unique. Some of the most upregulated genera included </w:delText>
        </w:r>
        <w:r w:rsidR="003025ED" w:rsidDel="00E05419">
          <w:rPr>
            <w:rFonts w:ascii="Times New Roman" w:eastAsia="Times New Roman" w:hAnsi="Times New Roman" w:cs="Times New Roman"/>
            <w:i/>
          </w:rPr>
          <w:delText>Qipengyuania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Williamsia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Mycobacterium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Brevundiomonas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Nocardioides</w:delText>
        </w:r>
        <w:r w:rsidR="003025ED" w:rsidDel="00E05419">
          <w:rPr>
            <w:rFonts w:ascii="Times New Roman" w:eastAsia="Times New Roman" w:hAnsi="Times New Roman" w:cs="Times New Roman"/>
          </w:rPr>
          <w:delText xml:space="preserve">. For the male high sheet washing frequency group, the </w:delText>
        </w:r>
        <w:r w:rsidR="00192186" w:rsidDel="00E05419">
          <w:rPr>
            <w:rFonts w:ascii="Times New Roman" w:eastAsia="Times New Roman" w:hAnsi="Times New Roman" w:cs="Times New Roman"/>
          </w:rPr>
          <w:delText xml:space="preserve">three </w:delText>
        </w:r>
        <w:r w:rsidR="003025ED" w:rsidDel="00E05419">
          <w:rPr>
            <w:rFonts w:ascii="Times New Roman" w:eastAsia="Times New Roman" w:hAnsi="Times New Roman" w:cs="Times New Roman"/>
          </w:rPr>
          <w:delText xml:space="preserve">unique genera were </w:delText>
        </w:r>
        <w:r w:rsidR="003025ED" w:rsidDel="00E05419">
          <w:rPr>
            <w:rFonts w:ascii="Times New Roman" w:eastAsia="Times New Roman" w:hAnsi="Times New Roman" w:cs="Times New Roman"/>
            <w:i/>
          </w:rPr>
          <w:delText>Aggregatibacter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Fusobacterium</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Rothia</w:delText>
        </w:r>
        <w:r w:rsidR="003025ED" w:rsidDel="00E05419">
          <w:rPr>
            <w:rFonts w:ascii="Times New Roman" w:eastAsia="Times New Roman" w:hAnsi="Times New Roman" w:cs="Times New Roman"/>
          </w:rPr>
          <w:delText xml:space="preserve">. </w:delText>
        </w:r>
        <w:commentRangeStart w:id="114"/>
        <w:r w:rsidR="003025ED" w:rsidDel="00E05419">
          <w:rPr>
            <w:rFonts w:ascii="Times New Roman" w:eastAsia="Times New Roman" w:hAnsi="Times New Roman" w:cs="Times New Roman"/>
          </w:rPr>
          <w:delText xml:space="preserve">In the low sheet washing frequency group, there were </w:delText>
        </w:r>
        <w:r w:rsidR="00192186" w:rsidDel="00E05419">
          <w:rPr>
            <w:rFonts w:ascii="Times New Roman" w:eastAsia="Times New Roman" w:hAnsi="Times New Roman" w:cs="Times New Roman"/>
          </w:rPr>
          <w:delText>fourteen</w:delText>
        </w:r>
        <w:r w:rsidR="003025ED" w:rsidDel="00E05419">
          <w:rPr>
            <w:rFonts w:ascii="Times New Roman" w:eastAsia="Times New Roman" w:hAnsi="Times New Roman" w:cs="Times New Roman"/>
          </w:rPr>
          <w:delText xml:space="preserve"> significantly upregulated genera for females and </w:delText>
        </w:r>
        <w:r w:rsidR="00192186" w:rsidDel="00E05419">
          <w:rPr>
            <w:rFonts w:ascii="Times New Roman" w:eastAsia="Times New Roman" w:hAnsi="Times New Roman" w:cs="Times New Roman"/>
          </w:rPr>
          <w:delText>seven</w:delText>
        </w:r>
        <w:r w:rsidR="003025ED" w:rsidDel="00E05419">
          <w:rPr>
            <w:rFonts w:ascii="Times New Roman" w:eastAsia="Times New Roman" w:hAnsi="Times New Roman" w:cs="Times New Roman"/>
          </w:rPr>
          <w:delText xml:space="preserve"> for males. </w:delText>
        </w:r>
        <w:commentRangeEnd w:id="114"/>
        <w:r w:rsidR="002A2241" w:rsidDel="00E05419">
          <w:rPr>
            <w:rStyle w:val="CommentReference"/>
          </w:rPr>
          <w:commentReference w:id="114"/>
        </w:r>
        <w:r w:rsidR="003025ED" w:rsidDel="00E05419">
          <w:rPr>
            <w:rFonts w:ascii="Times New Roman" w:eastAsia="Times New Roman" w:hAnsi="Times New Roman" w:cs="Times New Roman"/>
          </w:rPr>
          <w:delText xml:space="preserve">The unique species for the female low sheet washing frequency group included </w:delText>
        </w:r>
        <w:r w:rsidR="003025ED" w:rsidDel="00E05419">
          <w:rPr>
            <w:rFonts w:ascii="Times New Roman" w:eastAsia="Times New Roman" w:hAnsi="Times New Roman" w:cs="Times New Roman"/>
            <w:i/>
          </w:rPr>
          <w:delText>Anaerococcus</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Blautia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Subdoligranulum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Lactobacillus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Bacteroides</w:delText>
        </w:r>
        <w:r w:rsidR="003025ED" w:rsidDel="00E05419">
          <w:rPr>
            <w:rFonts w:ascii="Times New Roman" w:eastAsia="Times New Roman" w:hAnsi="Times New Roman" w:cs="Times New Roman"/>
          </w:rPr>
          <w:delText xml:space="preserve">. For male low sheet washing </w:delText>
        </w:r>
        <w:r w:rsidR="00F93C64" w:rsidDel="00E05419">
          <w:rPr>
            <w:rFonts w:ascii="Times New Roman" w:eastAsia="Times New Roman" w:hAnsi="Times New Roman" w:cs="Times New Roman"/>
          </w:rPr>
          <w:delText xml:space="preserve">frequency, </w:delText>
        </w:r>
        <w:r w:rsidR="00192186" w:rsidDel="00E05419">
          <w:rPr>
            <w:rFonts w:ascii="Times New Roman" w:eastAsia="Times New Roman" w:hAnsi="Times New Roman" w:cs="Times New Roman"/>
          </w:rPr>
          <w:delText>three</w:delText>
        </w:r>
        <w:r w:rsidR="003025ED" w:rsidDel="00E05419">
          <w:rPr>
            <w:rFonts w:ascii="Times New Roman" w:eastAsia="Times New Roman" w:hAnsi="Times New Roman" w:cs="Times New Roman"/>
          </w:rPr>
          <w:delText xml:space="preserve"> of the unique genera found were </w:delText>
        </w:r>
        <w:r w:rsidR="003025ED" w:rsidDel="00E05419">
          <w:rPr>
            <w:rFonts w:ascii="Times New Roman" w:eastAsia="Times New Roman" w:hAnsi="Times New Roman" w:cs="Times New Roman"/>
            <w:i/>
          </w:rPr>
          <w:delText>Acinetobacter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Pseudomonas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Brachybacterium</w:delText>
        </w:r>
        <w:r w:rsidR="003025ED" w:rsidDel="00E05419">
          <w:rPr>
            <w:rFonts w:ascii="Times New Roman" w:eastAsia="Times New Roman" w:hAnsi="Times New Roman" w:cs="Times New Roman"/>
          </w:rPr>
          <w:delText xml:space="preserve">. </w:delText>
        </w:r>
        <w:commentRangeEnd w:id="102"/>
        <w:r w:rsidR="00337B85" w:rsidDel="00E05419">
          <w:rPr>
            <w:rStyle w:val="CommentReference"/>
          </w:rPr>
          <w:commentReference w:id="102"/>
        </w:r>
      </w:del>
    </w:p>
    <w:p w14:paraId="04BE32A4" w14:textId="77777777" w:rsidR="006A7391" w:rsidRDefault="006A7391">
      <w:pPr>
        <w:spacing w:line="480" w:lineRule="auto"/>
        <w:rPr>
          <w:rFonts w:ascii="Times New Roman" w:eastAsia="Times New Roman" w:hAnsi="Times New Roman" w:cs="Times New Roman"/>
        </w:rPr>
      </w:pPr>
    </w:p>
    <w:p w14:paraId="31674313" w14:textId="77777777" w:rsidR="00486102" w:rsidRDefault="00486102">
      <w:pPr>
        <w:spacing w:line="480" w:lineRule="auto"/>
        <w:rPr>
          <w:ins w:id="115" w:author="Author"/>
          <w:rFonts w:ascii="Times New Roman" w:eastAsia="Times New Roman" w:hAnsi="Times New Roman" w:cs="Times New Roman"/>
          <w:b/>
        </w:rPr>
      </w:pPr>
    </w:p>
    <w:p w14:paraId="4AEE2D30" w14:textId="77777777" w:rsidR="00486102" w:rsidRDefault="00486102">
      <w:pPr>
        <w:spacing w:line="480" w:lineRule="auto"/>
        <w:rPr>
          <w:ins w:id="116" w:author="Author"/>
          <w:rFonts w:ascii="Times New Roman" w:eastAsia="Times New Roman" w:hAnsi="Times New Roman" w:cs="Times New Roman"/>
          <w:b/>
        </w:rPr>
      </w:pPr>
    </w:p>
    <w:p w14:paraId="0FA97BEC" w14:textId="31A61130" w:rsidR="006A7391" w:rsidRDefault="003025ED">
      <w:pPr>
        <w:spacing w:line="480" w:lineRule="auto"/>
        <w:rPr>
          <w:ins w:id="117" w:author="Autho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118" w:author="Author">
        <w:r w:rsidRPr="00370105">
          <w:rPr>
            <w:rFonts w:ascii="Times New Roman" w:eastAsia="Times New Roman" w:hAnsi="Times New Roman" w:cs="Times New Roman"/>
            <w:bCs/>
            <w:rPrChange w:id="119"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120" w:author="Author"/>
          <w:del w:id="121" w:author="Author"/>
          <w:rFonts w:ascii="Times New Roman" w:eastAsia="Times New Roman" w:hAnsi="Times New Roman" w:cs="Times New Roman"/>
        </w:rPr>
      </w:pPr>
      <w:ins w:id="122" w:author="Author">
        <w:del w:id="123" w:author="Author">
          <w:r w:rsidDel="00410C1A">
            <w:rPr>
              <w:rFonts w:ascii="Times New Roman" w:eastAsia="Times New Roman" w:hAnsi="Times New Roman" w:cs="Times New Roman"/>
              <w:color w:val="FF0000"/>
            </w:rPr>
            <w:delText>Introductory sentence to discussion</w:delText>
          </w:r>
          <w:r w:rsidR="00B91456" w:rsidRPr="00FE5A62" w:rsidDel="00410C1A">
            <w:rPr>
              <w:rFonts w:ascii="Times New Roman" w:eastAsia="Times New Roman" w:hAnsi="Times New Roman" w:cs="Times New Roman"/>
              <w:color w:val="FF0000"/>
              <w:rPrChange w:id="124"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125"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126"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127"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128"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129"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13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131"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65A9E1DC"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w:t>
      </w:r>
      <w:r w:rsidRPr="00B37DA7">
        <w:rPr>
          <w:rFonts w:ascii="Times New Roman" w:eastAsia="Times New Roman" w:hAnsi="Times New Roman" w:cs="Times New Roman"/>
        </w:rPr>
        <w:t xml:space="preserve">apparent in </w:t>
      </w:r>
      <w:commentRangeStart w:id="132"/>
      <w:commentRangeStart w:id="133"/>
      <w:proofErr w:type="spellStart"/>
      <w:r w:rsidRPr="00B37DA7">
        <w:rPr>
          <w:rFonts w:ascii="Times New Roman" w:eastAsia="Times New Roman" w:hAnsi="Times New Roman" w:cs="Times New Roman"/>
        </w:rPr>
        <w:t>Actinobacteriota</w:t>
      </w:r>
      <w:proofErr w:type="spellEnd"/>
      <w:r w:rsidRPr="00B37DA7">
        <w:rPr>
          <w:rFonts w:ascii="Times New Roman" w:eastAsia="Times New Roman" w:hAnsi="Times New Roman" w:cs="Times New Roman"/>
        </w:rPr>
        <w:t xml:space="preserve"> and Firmicutes</w:t>
      </w:r>
      <w:commentRangeEnd w:id="132"/>
      <w:r w:rsidR="00CC6C66" w:rsidRPr="00B37DA7">
        <w:rPr>
          <w:rStyle w:val="CommentReference"/>
        </w:rPr>
        <w:commentReference w:id="132"/>
      </w:r>
      <w:commentRangeEnd w:id="133"/>
      <w:r w:rsidR="00E64A8C" w:rsidRPr="00B37DA7">
        <w:rPr>
          <w:rStyle w:val="CommentReference"/>
        </w:rPr>
        <w:commentReference w:id="133"/>
      </w:r>
      <w:r w:rsidRPr="00B37DA7">
        <w:rPr>
          <w:rFonts w:ascii="Times New Roman" w:eastAsia="Times New Roman" w:hAnsi="Times New Roman" w:cs="Times New Roman"/>
        </w:rPr>
        <w:t>, where</w:t>
      </w:r>
      <w:r>
        <w:rPr>
          <w:rFonts w:ascii="Times New Roman" w:eastAsia="Times New Roman" w:hAnsi="Times New Roman" w:cs="Times New Roman"/>
        </w:rPr>
        <w:t xml:space="preserve"> the difference in relative abundance between males and females is more pronounced in low sheet washing frequency compared to high sheet washing frequency samples </w:t>
      </w:r>
      <w:ins w:id="134" w:author="Author">
        <w:r w:rsidR="00F6333F">
          <w:rPr>
            <w:rFonts w:ascii="Times New Roman" w:eastAsia="Times New Roman" w:hAnsi="Times New Roman" w:cs="Times New Roman"/>
          </w:rPr>
          <w:t xml:space="preserve">(Figure </w:t>
        </w:r>
      </w:ins>
      <w:del w:id="135" w:author="Author">
        <w:r w:rsidDel="00F6333F">
          <w:rPr>
            <w:rFonts w:ascii="Times New Roman" w:eastAsia="Times New Roman" w:hAnsi="Times New Roman" w:cs="Times New Roman"/>
          </w:rPr>
          <w:delText>(</w:delText>
        </w:r>
        <w:commentRangeStart w:id="136"/>
        <w:r w:rsidDel="00F6333F">
          <w:rPr>
            <w:rFonts w:ascii="Times New Roman" w:eastAsia="Times New Roman" w:hAnsi="Times New Roman" w:cs="Times New Roman"/>
          </w:rPr>
          <w:delText xml:space="preserve">Figure </w:delText>
        </w:r>
      </w:del>
      <w:r>
        <w:rPr>
          <w:rFonts w:ascii="Times New Roman" w:eastAsia="Times New Roman" w:hAnsi="Times New Roman" w:cs="Times New Roman"/>
        </w:rPr>
        <w:t>2</w:t>
      </w:r>
      <w:ins w:id="137" w:author="Author">
        <w:r w:rsidR="00F6333F">
          <w:rPr>
            <w:rFonts w:ascii="Times New Roman" w:eastAsia="Times New Roman" w:hAnsi="Times New Roman" w:cs="Times New Roman"/>
          </w:rPr>
          <w:t xml:space="preserve">B, Figure </w:t>
        </w:r>
        <w:del w:id="138" w:author="Author">
          <w:r w:rsidR="00522F71" w:rsidDel="00F6333F">
            <w:rPr>
              <w:rFonts w:ascii="Times New Roman" w:eastAsia="Times New Roman" w:hAnsi="Times New Roman" w:cs="Times New Roman"/>
            </w:rPr>
            <w:delText xml:space="preserve">B and </w:delText>
          </w:r>
        </w:del>
        <w:r w:rsidR="00522F71">
          <w:rPr>
            <w:rFonts w:ascii="Times New Roman" w:eastAsia="Times New Roman" w:hAnsi="Times New Roman" w:cs="Times New Roman"/>
          </w:rPr>
          <w:t>2C</w:t>
        </w:r>
      </w:ins>
      <w:r>
        <w:rPr>
          <w:rFonts w:ascii="Times New Roman" w:eastAsia="Times New Roman" w:hAnsi="Times New Roman" w:cs="Times New Roman"/>
        </w:rPr>
        <w:t xml:space="preserve">). </w:t>
      </w:r>
      <w:commentRangeEnd w:id="136"/>
      <w:r w:rsidR="00012B68">
        <w:rPr>
          <w:rStyle w:val="CommentReference"/>
        </w:rPr>
        <w:commentReference w:id="136"/>
      </w:r>
      <w:commentRangeStart w:id="139"/>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139"/>
      <w:r w:rsidR="00012B68">
        <w:rPr>
          <w:rStyle w:val="CommentReference"/>
        </w:rPr>
        <w:commentReference w:id="139"/>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140"/>
      <w:r>
        <w:rPr>
          <w:rFonts w:ascii="Times New Roman" w:eastAsia="Times New Roman" w:hAnsi="Times New Roman" w:cs="Times New Roman"/>
        </w:rPr>
        <w:t>(Figu</w:t>
      </w:r>
      <w:ins w:id="141" w:author="Author">
        <w:r w:rsidR="00B37DA7">
          <w:rPr>
            <w:rFonts w:ascii="Times New Roman" w:eastAsia="Times New Roman" w:hAnsi="Times New Roman" w:cs="Times New Roman"/>
          </w:rPr>
          <w:t>re 2A</w:t>
        </w:r>
      </w:ins>
      <w:del w:id="142" w:author="Author">
        <w:r w:rsidDel="00B37DA7">
          <w:rPr>
            <w:rFonts w:ascii="Times New Roman" w:eastAsia="Times New Roman" w:hAnsi="Times New Roman" w:cs="Times New Roman"/>
          </w:rPr>
          <w:delText xml:space="preserve">re </w:delText>
        </w:r>
      </w:del>
      <w:ins w:id="143" w:author="Author">
        <w:del w:id="144" w:author="Author">
          <w:r w:rsidR="00522F71" w:rsidDel="00B37DA7">
            <w:rPr>
              <w:rFonts w:ascii="Times New Roman" w:eastAsia="Times New Roman" w:hAnsi="Times New Roman" w:cs="Times New Roman"/>
              <w:strike/>
            </w:rPr>
            <w:delText>2A</w:delText>
          </w:r>
        </w:del>
      </w:ins>
      <w:del w:id="145" w:author="Author">
        <w:r w:rsidRPr="00FE5A62" w:rsidDel="00522F71">
          <w:rPr>
            <w:rFonts w:ascii="Times New Roman" w:eastAsia="Times New Roman" w:hAnsi="Times New Roman" w:cs="Times New Roman"/>
            <w:strike/>
            <w:rPrChange w:id="146"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140"/>
      <w:r w:rsidR="00012B68">
        <w:rPr>
          <w:rStyle w:val="CommentReference"/>
        </w:rPr>
        <w:commentReference w:id="140"/>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147"/>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147"/>
      <w:r w:rsidR="00012B68">
        <w:rPr>
          <w:rStyle w:val="CommentReference"/>
        </w:rPr>
        <w:commentReference w:id="147"/>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148"/>
      <w:r>
        <w:rPr>
          <w:rFonts w:ascii="Times New Roman" w:eastAsia="Times New Roman" w:hAnsi="Times New Roman" w:cs="Times New Roman"/>
          <w:i/>
        </w:rPr>
        <w:t>Corynebacterium</w:t>
      </w:r>
      <w:ins w:id="149"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150" w:author="Author">
        <w:r w:rsidR="007348D6">
          <w:rPr>
            <w:rFonts w:ascii="Times New Roman" w:eastAsia="Times New Roman" w:hAnsi="Times New Roman" w:cs="Times New Roman"/>
          </w:rPr>
          <w:t xml:space="preserve"> </w:t>
        </w:r>
        <w:r w:rsidR="007348D6" w:rsidRPr="00B37DA7">
          <w:rPr>
            <w:rFonts w:ascii="Times New Roman" w:eastAsia="Times New Roman" w:hAnsi="Times New Roman" w:cs="Times New Roman"/>
          </w:rPr>
          <w:t xml:space="preserve">in the </w:t>
        </w:r>
        <w:proofErr w:type="spellStart"/>
        <w:r w:rsidR="007348D6" w:rsidRPr="00B37DA7">
          <w:rPr>
            <w:rFonts w:ascii="Times New Roman" w:eastAsia="Times New Roman" w:hAnsi="Times New Roman" w:cs="Times New Roman"/>
          </w:rPr>
          <w:t>Actinobacteriota</w:t>
        </w:r>
        <w:proofErr w:type="spellEnd"/>
        <w:r w:rsidR="007348D6" w:rsidRPr="00B37DA7">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148"/>
      <w:r w:rsidR="007A1CE2">
        <w:rPr>
          <w:rStyle w:val="CommentReference"/>
        </w:rPr>
        <w:commentReference w:id="148"/>
      </w:r>
      <w:del w:id="151" w:author="Author">
        <w:r w:rsidDel="007A1CE2">
          <w:rPr>
            <w:rFonts w:ascii="Times New Roman" w:eastAsia="Times New Roman" w:hAnsi="Times New Roman" w:cs="Times New Roman"/>
          </w:rPr>
          <w:delText>Additionally</w:delText>
        </w:r>
      </w:del>
      <w:ins w:id="152" w:author="Author">
        <w:del w:id="153" w:author="Author">
          <w:r w:rsidR="007A1CE2" w:rsidDel="00FF2AE5">
            <w:rPr>
              <w:rFonts w:ascii="Times New Roman" w:eastAsia="Times New Roman" w:hAnsi="Times New Roman" w:cs="Times New Roman"/>
            </w:rPr>
            <w:delText>additionally</w:delText>
          </w:r>
        </w:del>
      </w:ins>
      <w:del w:id="154" w:author="Author">
        <w:r w:rsidDel="00FF2AE5">
          <w:rPr>
            <w:rFonts w:ascii="Times New Roman" w:eastAsia="Times New Roman" w:hAnsi="Times New Roman" w:cs="Times New Roman"/>
          </w:rPr>
          <w:delText xml:space="preserve">, </w:delText>
        </w:r>
        <w:commentRangeStart w:id="155"/>
        <w:r w:rsidDel="00FF2AE5">
          <w:rPr>
            <w:rFonts w:ascii="Times New Roman" w:eastAsia="Times New Roman" w:hAnsi="Times New Roman" w:cs="Times New Roman"/>
          </w:rPr>
          <w:delText xml:space="preserve">females have a higher relative </w:delText>
        </w:r>
        <w:r w:rsidRPr="00B37DA7" w:rsidDel="00FF2AE5">
          <w:rPr>
            <w:rFonts w:ascii="Times New Roman" w:eastAsia="Times New Roman" w:hAnsi="Times New Roman" w:cs="Times New Roman"/>
          </w:rPr>
          <w:delText xml:space="preserve">abundance of </w:delText>
        </w:r>
        <w:commentRangeStart w:id="156"/>
        <w:r w:rsidRPr="00B37DA7" w:rsidDel="00FF2AE5">
          <w:rPr>
            <w:rFonts w:ascii="Times New Roman" w:eastAsia="Times New Roman" w:hAnsi="Times New Roman" w:cs="Times New Roman"/>
            <w:rPrChange w:id="157" w:author="Author">
              <w:rPr>
                <w:rFonts w:ascii="Times New Roman" w:eastAsia="Times New Roman" w:hAnsi="Times New Roman" w:cs="Times New Roman"/>
                <w:i/>
                <w:iCs/>
              </w:rPr>
            </w:rPrChange>
          </w:rPr>
          <w:delText>Lactobacil</w:delText>
        </w:r>
      </w:del>
      <w:ins w:id="158" w:author="Author">
        <w:del w:id="159" w:author="Author">
          <w:r w:rsidR="007348D6" w:rsidRPr="00B37DA7" w:rsidDel="00FF2AE5">
            <w:rPr>
              <w:rFonts w:ascii="Times New Roman" w:eastAsia="Times New Roman" w:hAnsi="Times New Roman" w:cs="Times New Roman"/>
              <w:rPrChange w:id="160" w:author="Author">
                <w:rPr>
                  <w:rFonts w:ascii="Times New Roman" w:eastAsia="Times New Roman" w:hAnsi="Times New Roman" w:cs="Times New Roman"/>
                  <w:i/>
                  <w:iCs/>
                </w:rPr>
              </w:rPrChange>
            </w:rPr>
            <w:delText xml:space="preserve">lus </w:delText>
          </w:r>
        </w:del>
      </w:ins>
      <w:del w:id="161" w:author="Author">
        <w:r w:rsidRPr="00B37DA7" w:rsidDel="00FF2AE5">
          <w:rPr>
            <w:rFonts w:ascii="Times New Roman" w:eastAsia="Times New Roman" w:hAnsi="Times New Roman" w:cs="Times New Roman"/>
            <w:rPrChange w:id="162" w:author="Author">
              <w:rPr>
                <w:rFonts w:ascii="Times New Roman" w:eastAsia="Times New Roman" w:hAnsi="Times New Roman" w:cs="Times New Roman"/>
                <w:i/>
                <w:iCs/>
              </w:rPr>
            </w:rPrChange>
          </w:rPr>
          <w:delText>laceae</w:delText>
        </w:r>
        <w:r w:rsidRPr="00B37DA7" w:rsidDel="00FF2AE5">
          <w:rPr>
            <w:rFonts w:ascii="Times New Roman" w:eastAsia="Times New Roman" w:hAnsi="Times New Roman" w:cs="Times New Roman"/>
          </w:rPr>
          <w:delText xml:space="preserve"> </w:delText>
        </w:r>
        <w:commentRangeEnd w:id="156"/>
        <w:r w:rsidR="007A1CE2" w:rsidRPr="00B37DA7" w:rsidDel="00FF2AE5">
          <w:rPr>
            <w:rStyle w:val="CommentReference"/>
          </w:rPr>
          <w:commentReference w:id="156"/>
        </w:r>
        <w:r w:rsidRPr="00B37DA7" w:rsidDel="00FF2AE5">
          <w:rPr>
            <w:rFonts w:ascii="Times New Roman" w:eastAsia="Times New Roman" w:hAnsi="Times New Roman" w:cs="Times New Roman"/>
          </w:rPr>
          <w:delText>than males</w:delText>
        </w:r>
        <w:r w:rsidDel="00FF2AE5">
          <w:rPr>
            <w:rFonts w:ascii="Times New Roman" w:eastAsia="Times New Roman" w:hAnsi="Times New Roman" w:cs="Times New Roman"/>
          </w:rPr>
          <w:delText xml:space="preserve"> at low sheet washing frequency,</w:delText>
        </w:r>
        <w:commentRangeEnd w:id="155"/>
        <w:r w:rsidR="007A1CE2" w:rsidDel="00FF2AE5">
          <w:rPr>
            <w:rStyle w:val="CommentReference"/>
          </w:rPr>
          <w:commentReference w:id="155"/>
        </w:r>
        <w:r w:rsidDel="00FF2AE5">
          <w:rPr>
            <w:rFonts w:ascii="Times New Roman" w:eastAsia="Times New Roman" w:hAnsi="Times New Roman" w:cs="Times New Roman"/>
          </w:rPr>
          <w:delText xml:space="preserve"> which then becomes more similar as the frequency increases, supporting the previously mentioned trend of high sheet washing frequency correlating to less variation between sexes (Figure 2C). </w:delText>
        </w:r>
      </w:del>
      <w:r>
        <w:rPr>
          <w:rFonts w:ascii="Times New Roman" w:eastAsia="Times New Roman" w:hAnsi="Times New Roman" w:cs="Times New Roman"/>
        </w:rPr>
        <w:t xml:space="preserve">These findings are validated by previous research which states that </w:t>
      </w:r>
      <w:r w:rsidRPr="00B37DA7">
        <w:rPr>
          <w:rFonts w:ascii="Times New Roman" w:eastAsia="Times New Roman" w:hAnsi="Times New Roman" w:cs="Times New Roman"/>
        </w:rPr>
        <w:t xml:space="preserve">females have higher concentrations of vaginal microbiota, including </w:t>
      </w:r>
      <w:proofErr w:type="spellStart"/>
      <w:r w:rsidRPr="00B37DA7">
        <w:rPr>
          <w:rFonts w:ascii="Times New Roman" w:eastAsia="Times New Roman" w:hAnsi="Times New Roman" w:cs="Times New Roman"/>
          <w:rPrChange w:id="163" w:author="Author">
            <w:rPr>
              <w:rFonts w:ascii="Times New Roman" w:eastAsia="Times New Roman" w:hAnsi="Times New Roman" w:cs="Times New Roman"/>
              <w:i/>
              <w:iCs/>
            </w:rPr>
          </w:rPrChange>
        </w:rPr>
        <w:t>Eneterbacterales</w:t>
      </w:r>
      <w:proofErr w:type="spellEnd"/>
      <w:r w:rsidRPr="00B37DA7">
        <w:rPr>
          <w:rFonts w:ascii="Times New Roman" w:eastAsia="Times New Roman" w:hAnsi="Times New Roman" w:cs="Times New Roman"/>
        </w:rPr>
        <w:t xml:space="preserve"> and </w:t>
      </w:r>
      <w:proofErr w:type="spellStart"/>
      <w:r w:rsidRPr="00B37DA7">
        <w:rPr>
          <w:rFonts w:ascii="Times New Roman" w:eastAsia="Times New Roman" w:hAnsi="Times New Roman" w:cs="Times New Roman"/>
          <w:rPrChange w:id="164" w:author="Author">
            <w:rPr>
              <w:rFonts w:ascii="Times New Roman" w:eastAsia="Times New Roman" w:hAnsi="Times New Roman" w:cs="Times New Roman"/>
              <w:i/>
              <w:iCs/>
            </w:rPr>
          </w:rPrChange>
        </w:rPr>
        <w:t>Lactobacillaceae</w:t>
      </w:r>
      <w:proofErr w:type="spellEnd"/>
      <w:r w:rsidRPr="00B37DA7">
        <w:rPr>
          <w:rFonts w:ascii="Times New Roman" w:eastAsia="Times New Roman" w:hAnsi="Times New Roman" w:cs="Times New Roman"/>
        </w:rPr>
        <w:t xml:space="preserve">, whereas males have higher concentrations of </w:t>
      </w:r>
      <w:proofErr w:type="spellStart"/>
      <w:r w:rsidRPr="00B37DA7">
        <w:rPr>
          <w:rFonts w:ascii="Times New Roman" w:eastAsia="Times New Roman" w:hAnsi="Times New Roman" w:cs="Times New Roman"/>
          <w:rPrChange w:id="165" w:author="Author">
            <w:rPr>
              <w:rFonts w:ascii="Times New Roman" w:eastAsia="Times New Roman" w:hAnsi="Times New Roman" w:cs="Times New Roman"/>
              <w:i/>
              <w:iCs/>
            </w:rPr>
          </w:rPrChange>
        </w:rPr>
        <w:t>Cutibacterium</w:t>
      </w:r>
      <w:proofErr w:type="spellEnd"/>
      <w:r w:rsidRPr="00B37DA7">
        <w:rPr>
          <w:rFonts w:ascii="Times New Roman" w:eastAsia="Times New Roman" w:hAnsi="Times New Roman" w:cs="Times New Roman"/>
        </w:rPr>
        <w:t xml:space="preserve"> and </w:t>
      </w:r>
      <w:r w:rsidRPr="00B37DA7">
        <w:rPr>
          <w:rFonts w:ascii="Times New Roman" w:eastAsia="Times New Roman" w:hAnsi="Times New Roman" w:cs="Times New Roman"/>
          <w:rPrChange w:id="166" w:author="Author">
            <w:rPr>
              <w:rFonts w:ascii="Times New Roman" w:eastAsia="Times New Roman" w:hAnsi="Times New Roman" w:cs="Times New Roman"/>
              <w:i/>
              <w:iCs/>
            </w:rPr>
          </w:rPrChange>
        </w:rPr>
        <w:t xml:space="preserve">Corynebacterium </w:t>
      </w:r>
      <w:hyperlink r:id="rId42">
        <w:r w:rsidRPr="00B37DA7">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91434DD"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w:t>
      </w:r>
      <w:r>
        <w:rPr>
          <w:rFonts w:ascii="Times New Roman" w:eastAsia="Times New Roman" w:hAnsi="Times New Roman" w:cs="Times New Roman"/>
        </w:rPr>
        <w:lastRenderedPageBreak/>
        <w:t xml:space="preserve">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ins w:id="167" w:author="Author">
        <w:r w:rsidR="004542FA">
          <w:rPr>
            <w:rFonts w:ascii="Times New Roman" w:eastAsia="Times New Roman" w:hAnsi="Times New Roman" w:cs="Times New Roman"/>
          </w:rPr>
          <w:t xml:space="preserve">unique to this group </w:t>
        </w:r>
      </w:ins>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68"/>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68"/>
      <w:r w:rsidR="003031EC">
        <w:rPr>
          <w:rStyle w:val="CommentReference"/>
        </w:rPr>
        <w:commentReference w:id="168"/>
      </w:r>
      <w:r>
        <w:rPr>
          <w:rFonts w:ascii="Times New Roman" w:eastAsia="Times New Roman" w:hAnsi="Times New Roman" w:cs="Times New Roman"/>
        </w:rPr>
        <w:t xml:space="preserve"> (Figure S</w:t>
      </w:r>
      <w:ins w:id="169" w:author="Author">
        <w:r w:rsidR="004542FA">
          <w:rPr>
            <w:rFonts w:ascii="Times New Roman" w:eastAsia="Times New Roman" w:hAnsi="Times New Roman" w:cs="Times New Roman"/>
          </w:rPr>
          <w:t>5</w:t>
        </w:r>
      </w:ins>
      <w:del w:id="170" w:author="Author">
        <w:r w:rsidDel="004542FA">
          <w:rPr>
            <w:rFonts w:ascii="Times New Roman" w:eastAsia="Times New Roman" w:hAnsi="Times New Roman" w:cs="Times New Roman"/>
          </w:rPr>
          <w:delText>7</w:delText>
        </w:r>
      </w:del>
      <w:r>
        <w:rPr>
          <w:rFonts w:ascii="Times New Roman" w:eastAsia="Times New Roman" w:hAnsi="Times New Roman" w:cs="Times New Roman"/>
        </w:rPr>
        <w:t xml:space="preserve">). Conversely, females with infrequent sheet washing display a core microbiome dominated by </w:t>
      </w:r>
      <w:commentRangeStart w:id="171"/>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ins w:id="172" w:author="Author">
        <w:r w:rsidR="00866EF6" w:rsidRPr="00866EF6">
          <w:rPr>
            <w:rFonts w:ascii="Times New Roman" w:eastAsia="Times New Roman" w:hAnsi="Times New Roman" w:cs="Times New Roman"/>
            <w:iCs/>
            <w:rPrChange w:id="173" w:author="Author">
              <w:rPr>
                <w:rFonts w:ascii="Times New Roman" w:eastAsia="Times New Roman" w:hAnsi="Times New Roman" w:cs="Times New Roman"/>
                <w:i/>
              </w:rPr>
            </w:rPrChange>
          </w:rPr>
          <w:t>, unique to this group</w:t>
        </w:r>
      </w:ins>
      <w:r>
        <w:rPr>
          <w:rFonts w:ascii="Times New Roman" w:eastAsia="Times New Roman" w:hAnsi="Times New Roman" w:cs="Times New Roman"/>
        </w:rPr>
        <w:t xml:space="preserve"> </w:t>
      </w:r>
      <w:commentRangeEnd w:id="171"/>
      <w:r w:rsidR="003031EC">
        <w:rPr>
          <w:rStyle w:val="CommentReference"/>
        </w:rPr>
        <w:commentReference w:id="171"/>
      </w:r>
      <w:r>
        <w:rPr>
          <w:rFonts w:ascii="Times New Roman" w:eastAsia="Times New Roman" w:hAnsi="Times New Roman" w:cs="Times New Roman"/>
        </w:rPr>
        <w:t>(Figure S</w:t>
      </w:r>
      <w:ins w:id="174" w:author="Author">
        <w:r w:rsidR="004542FA">
          <w:rPr>
            <w:rFonts w:ascii="Times New Roman" w:eastAsia="Times New Roman" w:hAnsi="Times New Roman" w:cs="Times New Roman"/>
          </w:rPr>
          <w:t>6</w:t>
        </w:r>
      </w:ins>
      <w:del w:id="175" w:author="Author">
        <w:r w:rsidDel="004542FA">
          <w:rPr>
            <w:rFonts w:ascii="Times New Roman" w:eastAsia="Times New Roman" w:hAnsi="Times New Roman" w:cs="Times New Roman"/>
          </w:rPr>
          <w:delText>5</w:delText>
        </w:r>
      </w:del>
      <w:r>
        <w:rPr>
          <w:rFonts w:ascii="Times New Roman" w:eastAsia="Times New Roman" w:hAnsi="Times New Roman" w:cs="Times New Roman"/>
        </w:rPr>
        <w:t>)</w:t>
      </w:r>
      <w:del w:id="176" w:author="Author">
        <w:r w:rsidDel="004542FA">
          <w:rPr>
            <w:rFonts w:ascii="Times New Roman" w:eastAsia="Times New Roman" w:hAnsi="Times New Roman" w:cs="Times New Roman"/>
          </w:rPr>
          <w:delText xml:space="preserve">. </w:delText>
        </w:r>
        <w:commentRangeStart w:id="177"/>
        <w:r w:rsidDel="004542FA">
          <w:rPr>
            <w:rFonts w:ascii="Times New Roman" w:eastAsia="Times New Roman" w:hAnsi="Times New Roman" w:cs="Times New Roman"/>
          </w:rPr>
          <w:delText xml:space="preserve">This finding contrasts with previous literature that suggests a higher abundance of </w:delText>
        </w:r>
        <w:r w:rsidDel="004542FA">
          <w:rPr>
            <w:rFonts w:ascii="Times New Roman" w:eastAsia="Times New Roman" w:hAnsi="Times New Roman" w:cs="Times New Roman"/>
            <w:i/>
          </w:rPr>
          <w:delText>Streptococcaceae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Streptococcus</w:delText>
        </w:r>
        <w:r w:rsidDel="004542FA">
          <w:rPr>
            <w:rFonts w:ascii="Times New Roman" w:eastAsia="Times New Roman" w:hAnsi="Times New Roman" w:cs="Times New Roman"/>
          </w:rPr>
          <w:delText xml:space="preserve">) and </w:delText>
        </w:r>
        <w:r w:rsidDel="004542FA">
          <w:rPr>
            <w:rFonts w:ascii="Times New Roman" w:eastAsia="Times New Roman" w:hAnsi="Times New Roman" w:cs="Times New Roman"/>
            <w:i/>
          </w:rPr>
          <w:delText>Lactobacillaceae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Lactobacillus</w:delText>
        </w:r>
        <w:r w:rsidDel="004542FA">
          <w:rPr>
            <w:rFonts w:ascii="Times New Roman" w:eastAsia="Times New Roman" w:hAnsi="Times New Roman" w:cs="Times New Roman"/>
          </w:rPr>
          <w:delText xml:space="preserve">) on recently washed hands </w:delText>
        </w:r>
        <w:r w:rsidDel="004542FA">
          <w:fldChar w:fldCharType="begin"/>
        </w:r>
        <w:r w:rsidDel="004542FA">
          <w:delInstrText>HYPERLINK "https://www.zotero.org/google-docs/?VkJ8gJ" \h</w:delInstrText>
        </w:r>
        <w:r w:rsidDel="004542FA">
          <w:fldChar w:fldCharType="separate"/>
        </w:r>
        <w:r w:rsidDel="004542FA">
          <w:rPr>
            <w:rFonts w:ascii="Times New Roman" w:eastAsia="Times New Roman" w:hAnsi="Times New Roman" w:cs="Times New Roman"/>
          </w:rPr>
          <w:delText>(4)</w:delText>
        </w:r>
        <w:r w:rsidDel="004542FA">
          <w:rPr>
            <w:rFonts w:ascii="Times New Roman" w:eastAsia="Times New Roman" w:hAnsi="Times New Roman" w:cs="Times New Roman"/>
          </w:rPr>
          <w:fldChar w:fldCharType="end"/>
        </w:r>
      </w:del>
      <w:r>
        <w:rPr>
          <w:rFonts w:ascii="Times New Roman" w:eastAsia="Times New Roman" w:hAnsi="Times New Roman" w:cs="Times New Roman"/>
        </w:rPr>
        <w:t xml:space="preserve">. </w:t>
      </w:r>
      <w:commentRangeEnd w:id="177"/>
      <w:r w:rsidR="002C3647">
        <w:rPr>
          <w:rStyle w:val="CommentReference"/>
        </w:rPr>
        <w:commentReference w:id="177"/>
      </w:r>
      <w:ins w:id="178" w:author="Autho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ins>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7">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8">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9">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412EF983"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79"/>
      <w:r>
        <w:rPr>
          <w:rFonts w:ascii="Times New Roman" w:eastAsia="Times New Roman" w:hAnsi="Times New Roman" w:cs="Times New Roman"/>
        </w:rPr>
        <w:t>DESeq2 analysis revealed there were five shared genera between the two sexes for both high and low sheet washing frequency</w:t>
      </w:r>
      <w:ins w:id="180"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0">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w:t>
      </w:r>
      <w:r>
        <w:rPr>
          <w:rFonts w:ascii="Times New Roman" w:eastAsia="Times New Roman" w:hAnsi="Times New Roman" w:cs="Times New Roman"/>
        </w:rPr>
        <w:lastRenderedPageBreak/>
        <w:t>on the skin microbiome</w:t>
      </w:r>
      <w:ins w:id="181"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ins w:id="182" w:author="Author">
        <w:r w:rsidR="00F6333F">
          <w:rPr>
            <w:rFonts w:ascii="Times New Roman" w:eastAsia="Times New Roman" w:hAnsi="Times New Roman" w:cs="Times New Roman"/>
          </w:rPr>
          <w:t xml:space="preserve"> (Figure 4B, Figure 4D) </w:t>
        </w:r>
      </w:ins>
      <w:del w:id="183" w:author="Author">
        <w:r w:rsidDel="00F6333F">
          <w:rPr>
            <w:rFonts w:ascii="Times New Roman" w:eastAsia="Times New Roman" w:hAnsi="Times New Roman" w:cs="Times New Roman"/>
          </w:rPr>
          <w:delText xml:space="preserve"> </w:delText>
        </w:r>
      </w:del>
      <w:hyperlink r:id="rId51">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ins w:id="184" w:author="Author">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2">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ins w:id="185"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w:t>
      </w:r>
      <w:hyperlink r:id="rId53">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ins w:id="186" w:author="Author">
        <w:r w:rsidR="00F6333F">
          <w:rPr>
            <w:rFonts w:ascii="Times New Roman" w:eastAsia="Times New Roman" w:hAnsi="Times New Roman" w:cs="Times New Roman"/>
          </w:rPr>
          <w:t xml:space="preserve"> (Figure 4B, Figure 4D) </w:t>
        </w:r>
      </w:ins>
      <w:del w:id="187" w:author="Author">
        <w:r w:rsidDel="00F6333F">
          <w:rPr>
            <w:rFonts w:ascii="Times New Roman" w:eastAsia="Times New Roman" w:hAnsi="Times New Roman" w:cs="Times New Roman"/>
          </w:rPr>
          <w:delText xml:space="preserve"> </w:delText>
        </w:r>
      </w:del>
      <w:hyperlink r:id="rId54">
        <w:r>
          <w:rPr>
            <w:rFonts w:ascii="Times New Roman" w:eastAsia="Times New Roman" w:hAnsi="Times New Roman" w:cs="Times New Roman"/>
          </w:rPr>
          <w:t>(45)</w:t>
        </w:r>
      </w:hyperlink>
      <w:r>
        <w:rPr>
          <w:rFonts w:ascii="Times New Roman" w:eastAsia="Times New Roman" w:hAnsi="Times New Roman" w:cs="Times New Roman"/>
        </w:rPr>
        <w:t>. As expected, all five shared genera were common to both sexes</w:t>
      </w:r>
      <w:ins w:id="188"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5">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79"/>
      <w:r w:rsidR="002C3647">
        <w:rPr>
          <w:rStyle w:val="CommentReference"/>
        </w:rPr>
        <w:commentReference w:id="179"/>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4C535771"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w:t>
      </w:r>
      <w:r>
        <w:rPr>
          <w:rFonts w:ascii="Times New Roman" w:eastAsia="Times New Roman" w:hAnsi="Times New Roman" w:cs="Times New Roman"/>
        </w:rPr>
        <w:lastRenderedPageBreak/>
        <w:t xml:space="preserve">microbial diversity </w:t>
      </w:r>
      <w:hyperlink r:id="rId57">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8">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9">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89"/>
      <w:r>
        <w:rPr>
          <w:rFonts w:ascii="Times New Roman" w:eastAsia="Times New Roman" w:hAnsi="Times New Roman" w:cs="Times New Roman"/>
        </w:rPr>
        <w:t>Additionally, the dataset had small sample sizes, particularly for the female low sheet washing frequency group</w:t>
      </w:r>
      <w:del w:id="190" w:author="Author">
        <w:r w:rsidDel="006D5A5B">
          <w:rPr>
            <w:rFonts w:ascii="Times New Roman" w:eastAsia="Times New Roman" w:hAnsi="Times New Roman" w:cs="Times New Roman"/>
          </w:rPr>
          <w:delText xml:space="preserve"> which only had 3 samples</w:delText>
        </w:r>
      </w:del>
      <w:r>
        <w:rPr>
          <w:rFonts w:ascii="Times New Roman" w:eastAsia="Times New Roman" w:hAnsi="Times New Roman" w:cs="Times New Roman"/>
        </w:rPr>
        <w:t>, making it difficult to draw generalizations about this group as well as the others</w:t>
      </w:r>
      <w:commentRangeEnd w:id="189"/>
      <w:r w:rsidR="00B439ED">
        <w:rPr>
          <w:rStyle w:val="CommentReference"/>
        </w:rPr>
        <w:commentReference w:id="189"/>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w:t>
      </w:r>
      <w:r>
        <w:rPr>
          <w:rFonts w:ascii="Times New Roman" w:eastAsia="Times New Roman" w:hAnsi="Times New Roman" w:cs="Times New Roman"/>
        </w:rPr>
        <w:lastRenderedPageBreak/>
        <w:t>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60">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1">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2">
        <w:r>
          <w:rPr>
            <w:rFonts w:ascii="Times New Roman" w:eastAsia="Times New Roman" w:hAnsi="Times New Roman" w:cs="Times New Roman"/>
          </w:rPr>
          <w:t>(4)</w:t>
        </w:r>
      </w:hyperlink>
      <w:r>
        <w:rPr>
          <w:rFonts w:ascii="Times New Roman" w:eastAsia="Times New Roman" w:hAnsi="Times New Roman" w:cs="Times New Roman"/>
        </w:rPr>
        <w:t xml:space="preserve">. Additionally, other sample types could be explored, such as the abiotic surface samples available in the data set. Finally, the study took place in a single college dormitory with </w:t>
      </w:r>
      <w:r>
        <w:rPr>
          <w:rFonts w:ascii="Times New Roman" w:eastAsia="Times New Roman" w:hAnsi="Times New Roman" w:cs="Times New Roman"/>
        </w:rPr>
        <w:lastRenderedPageBreak/>
        <w:t>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lastRenderedPageBreak/>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4"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158F9A12" w:rsidR="006A7391" w:rsidRDefault="003025ED">
      <w:pPr>
        <w:spacing w:line="480" w:lineRule="auto"/>
        <w:rPr>
          <w:rFonts w:ascii="Times New Roman" w:eastAsia="Times New Roman" w:hAnsi="Times New Roman" w:cs="Times New Roman"/>
        </w:rPr>
      </w:pPr>
      <w:commentRangeStart w:id="191"/>
      <w:commentRangeStart w:id="192"/>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93"/>
      <w:r>
        <w:rPr>
          <w:rFonts w:ascii="Times New Roman" w:eastAsia="Times New Roman" w:hAnsi="Times New Roman" w:cs="Times New Roman"/>
        </w:rPr>
        <w:t>Observed species diversity (richness) boxplot of groups categorized by sex and sheet washing frequency</w:t>
      </w:r>
      <w:ins w:id="194" w:author="Author">
        <w:r w:rsidR="0028124B">
          <w:rPr>
            <w:rFonts w:ascii="Times New Roman" w:eastAsia="Times New Roman" w:hAnsi="Times New Roman" w:cs="Times New Roman"/>
          </w:rPr>
          <w:t xml:space="preserve"> (p-values of 0.99 for Female Low/High and 0.64 for Male Low/High)</w:t>
        </w:r>
      </w:ins>
      <w:r>
        <w:rPr>
          <w:rFonts w:ascii="Times New Roman" w:eastAsia="Times New Roman" w:hAnsi="Times New Roman" w:cs="Times New Roman"/>
        </w:rPr>
        <w:t>. (B) Shannon’s diversity boxplot of groups categorized by sex and sheet washing frequency</w:t>
      </w:r>
      <w:ins w:id="195" w:author="Author">
        <w:r w:rsidR="0028124B">
          <w:rPr>
            <w:rFonts w:ascii="Times New Roman" w:eastAsia="Times New Roman" w:hAnsi="Times New Roman" w:cs="Times New Roman"/>
          </w:rPr>
          <w:t xml:space="preserve"> (p-values of 0.99 for Female Low/High and 0.65 for Male Low/High)</w:t>
        </w:r>
      </w:ins>
      <w:r>
        <w:rPr>
          <w:rFonts w:ascii="Times New Roman" w:eastAsia="Times New Roman" w:hAnsi="Times New Roman" w:cs="Times New Roman"/>
        </w:rPr>
        <w:t xml:space="preserve">. Legend specifying groups categorized by sheet wash frequency and sex is shown on the right. </w:t>
      </w:r>
      <w:commentRangeEnd w:id="193"/>
      <w:r w:rsidR="000F0628">
        <w:rPr>
          <w:rStyle w:val="CommentReference"/>
        </w:rPr>
        <w:commentReference w:id="193"/>
      </w:r>
      <w:commentRangeEnd w:id="191"/>
      <w:r w:rsidR="00012B68">
        <w:rPr>
          <w:rStyle w:val="CommentReference"/>
        </w:rPr>
        <w:commentReference w:id="191"/>
      </w:r>
      <w:commentRangeEnd w:id="192"/>
      <w:r w:rsidR="00410C1A">
        <w:rPr>
          <w:rStyle w:val="CommentReference"/>
        </w:rPr>
        <w:commentReference w:id="192"/>
      </w:r>
      <w:ins w:id="196"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t>
      </w:r>
      <w:r>
        <w:rPr>
          <w:rFonts w:ascii="Times New Roman" w:eastAsia="Times New Roman" w:hAnsi="Times New Roman" w:cs="Times New Roman"/>
        </w:rPr>
        <w:lastRenderedPageBreak/>
        <w:t xml:space="preserve">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97"/>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97"/>
      <w:r w:rsidR="00B46952">
        <w:rPr>
          <w:rStyle w:val="CommentReference"/>
        </w:rPr>
        <w:commentReference w:id="197"/>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98"/>
      <w:r>
        <w:rPr>
          <w:rFonts w:ascii="Times New Roman" w:eastAsia="Times New Roman" w:hAnsi="Times New Roman" w:cs="Times New Roman"/>
        </w:rPr>
        <w:t xml:space="preserve">The numbers in each circle represent the genera </w:t>
      </w:r>
      <w:commentRangeEnd w:id="198"/>
      <w:r w:rsidR="00B46952">
        <w:rPr>
          <w:rStyle w:val="CommentReference"/>
        </w:rPr>
        <w:commentReference w:id="198"/>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3E713B6C" w14:textId="2DD67B05" w:rsidR="000B2464" w:rsidRPr="000B2464" w:rsidRDefault="003025ED" w:rsidP="000B2464">
      <w:pPr>
        <w:pStyle w:val="NormalWeb"/>
        <w:spacing w:after="0" w:line="480" w:lineRule="auto"/>
        <w:rPr>
          <w:ins w:id="199" w:author="Author"/>
          <w:color w:val="000000"/>
          <w:sz w:val="22"/>
          <w:szCs w:val="22"/>
          <w:rPrChange w:id="200" w:author="Author">
            <w:rPr>
              <w:ins w:id="201" w:author="Author"/>
              <w:color w:val="000000"/>
            </w:rPr>
          </w:rPrChange>
        </w:rPr>
        <w:pPrChange w:id="202" w:author="Author">
          <w:pPr>
            <w:pStyle w:val="NormalWeb"/>
            <w:spacing w:before="0" w:beforeAutospacing="0" w:after="0" w:afterAutospacing="0" w:line="480" w:lineRule="auto"/>
          </w:pPr>
        </w:pPrChange>
      </w:pPr>
      <w:commentRangeStart w:id="203"/>
      <w:r>
        <w:rPr>
          <w:b/>
        </w:rPr>
        <w:t>Figure 4. Across high and low sheet washing frequencies, females have a higher number of upregulated genera than men</w:t>
      </w:r>
      <w:ins w:id="204" w:author="Author">
        <w:r w:rsidR="000B2464">
          <w:rPr>
            <w:color w:val="000000"/>
            <w:sz w:val="22"/>
            <w:szCs w:val="22"/>
          </w:rPr>
          <w:t xml:space="preserve">. </w:t>
        </w:r>
        <w:r w:rsidR="000B2464">
          <w:rPr>
            <w:color w:val="000000"/>
            <w:sz w:val="22"/>
            <w:szCs w:val="22"/>
          </w:rPr>
          <w:t>(A,</w:t>
        </w:r>
        <w:r w:rsidR="000B2464">
          <w:rPr>
            <w:color w:val="000000"/>
            <w:sz w:val="22"/>
            <w:szCs w:val="22"/>
          </w:rPr>
          <w:t xml:space="preserve"> </w:t>
        </w:r>
        <w:r w:rsidR="000B2464">
          <w:rPr>
            <w:color w:val="000000"/>
            <w:sz w:val="22"/>
            <w:szCs w:val="22"/>
          </w:rPr>
          <w:t>B) DESeq2 plots representing high sheet washing frequency in females vs. males. (C,</w:t>
        </w:r>
        <w:r w:rsidR="000B2464">
          <w:rPr>
            <w:color w:val="000000"/>
            <w:sz w:val="22"/>
            <w:szCs w:val="22"/>
          </w:rPr>
          <w:t xml:space="preserve"> </w:t>
        </w:r>
        <w:r w:rsidR="000B2464">
          <w:rPr>
            <w:color w:val="000000"/>
            <w:sz w:val="22"/>
            <w:szCs w:val="22"/>
          </w:rPr>
          <w:t xml:space="preserve">D) DESeq2 plots representing low sheet washing frequency in females vs. males. (A, C) DESeq2 analysis showing volcano plot when comparing (A) high and (C) low sheet washing frequency between female and male sexes (p-value of 0.01, log2FoldChange &gt; 2, and </w:t>
        </w:r>
        <w:proofErr w:type="spellStart"/>
        <w:r w:rsidR="000B2464">
          <w:rPr>
            <w:color w:val="000000"/>
            <w:sz w:val="22"/>
            <w:szCs w:val="22"/>
          </w:rPr>
          <w:t>baseMean</w:t>
        </w:r>
        <w:proofErr w:type="spellEnd"/>
        <w:r w:rsidR="000B2464">
          <w:rPr>
            <w:color w:val="000000"/>
            <w:sz w:val="22"/>
            <w:szCs w:val="22"/>
          </w:rPr>
          <w:t xml:space="preserve"> &gt; 1). (B, D) Bar plot at the genus level comparing (B) high sheet washing frequency and (D) low sheet washing frequency between females and males. Genera present on the right-hand side</w:t>
        </w:r>
        <w:r w:rsidR="000B2464">
          <w:rPr>
            <w:color w:val="000000"/>
            <w:sz w:val="22"/>
            <w:szCs w:val="22"/>
          </w:rPr>
          <w:t xml:space="preserve"> (positive Log2FoldChange)</w:t>
        </w:r>
        <w:r w:rsidR="000B2464">
          <w:rPr>
            <w:color w:val="000000"/>
            <w:sz w:val="22"/>
            <w:szCs w:val="22"/>
          </w:rPr>
          <w:t xml:space="preserve"> are genera that are more abundant in the female group while the genera present on the left-hand side</w:t>
        </w:r>
        <w:r w:rsidR="000B2464">
          <w:rPr>
            <w:color w:val="000000"/>
            <w:sz w:val="22"/>
            <w:szCs w:val="22"/>
          </w:rPr>
          <w:t xml:space="preserve"> (negative Log2FoldChange)</w:t>
        </w:r>
        <w:r w:rsidR="000B2464">
          <w:rPr>
            <w:color w:val="000000"/>
            <w:sz w:val="22"/>
            <w:szCs w:val="22"/>
          </w:rPr>
          <w:t xml:space="preserve"> are more abundant in the male group. </w:t>
        </w:r>
      </w:ins>
    </w:p>
    <w:p w14:paraId="19017F0B" w14:textId="77777777" w:rsidR="000B2464" w:rsidRDefault="000B2464" w:rsidP="000B2464">
      <w:pPr>
        <w:spacing w:after="240"/>
        <w:rPr>
          <w:ins w:id="205" w:author="Author"/>
        </w:rPr>
      </w:pPr>
    </w:p>
    <w:p w14:paraId="6973968B" w14:textId="77777777" w:rsidR="000B2464" w:rsidRDefault="000B2464" w:rsidP="000B2464">
      <w:pPr>
        <w:rPr>
          <w:ins w:id="206" w:author="Author"/>
        </w:rPr>
      </w:pPr>
    </w:p>
    <w:p w14:paraId="2C331912" w14:textId="126352A0" w:rsidR="006A7391" w:rsidDel="000B2464" w:rsidRDefault="003025ED">
      <w:pPr>
        <w:spacing w:line="480" w:lineRule="auto"/>
        <w:rPr>
          <w:del w:id="207" w:author="Author"/>
          <w:rFonts w:ascii="Times New Roman" w:eastAsia="Times New Roman" w:hAnsi="Times New Roman" w:cs="Times New Roman"/>
        </w:rPr>
      </w:pPr>
      <w:del w:id="208" w:author="Author">
        <w:r w:rsidDel="000B2464">
          <w:rPr>
            <w:rFonts w:ascii="Times New Roman" w:eastAsia="Times New Roman" w:hAnsi="Times New Roman" w:cs="Times New Roman"/>
            <w:b/>
          </w:rPr>
          <w:delText xml:space="preserve">. </w:delText>
        </w:r>
        <w:commentRangeStart w:id="209"/>
        <w:r w:rsidDel="000B2464">
          <w:rPr>
            <w:rFonts w:ascii="Times New Roman" w:eastAsia="Times New Roman" w:hAnsi="Times New Roman" w:cs="Times New Roman"/>
          </w:rPr>
          <w:delText>(</w:delText>
        </w:r>
        <w:commentRangeEnd w:id="203"/>
        <w:r w:rsidR="008C499E" w:rsidDel="000B2464">
          <w:rPr>
            <w:rStyle w:val="CommentReference"/>
          </w:rPr>
          <w:commentReference w:id="203"/>
        </w:r>
        <w:r w:rsidDel="000B2464">
          <w:rPr>
            <w:rFonts w:ascii="Times New Roman" w:eastAsia="Times New Roman" w:hAnsi="Times New Roman" w:cs="Times New Roman"/>
          </w:rPr>
          <w:delText>A, C) DESeq2 analysis showing volcano plot when comparing (A) high and (C) low sheet washing frequency between female and male sexes (p-value of 0.01, log2FoldChange &gt; 2, and baseMean &gt; 1). (B, D) Bar plot at the genus level comparing (B) high sheet washing frequency and (D) low sheet washing frequency between females and males.</w:delText>
        </w:r>
        <w:commentRangeEnd w:id="209"/>
        <w:r w:rsidR="008C499E" w:rsidDel="000B2464">
          <w:rPr>
            <w:rStyle w:val="CommentReference"/>
          </w:rPr>
          <w:commentReference w:id="209"/>
        </w:r>
      </w:del>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51"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52"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54"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55"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63"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64"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70"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71"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74"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79"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81"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80"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85" w:author="Author" w:initials="A">
    <w:p w14:paraId="342B76FF" w14:textId="77777777" w:rsidR="00414E73" w:rsidRDefault="00414E73" w:rsidP="00414E73">
      <w:r>
        <w:rPr>
          <w:rStyle w:val="CommentReference"/>
        </w:rPr>
        <w:annotationRef/>
      </w:r>
      <w:r>
        <w:rPr>
          <w:color w:val="000000"/>
          <w:sz w:val="20"/>
          <w:szCs w:val="20"/>
        </w:rPr>
        <w:t xml:space="preserve">Simpler sentences better convey the message </w:t>
      </w:r>
    </w:p>
  </w:comment>
  <w:comment w:id="89" w:author="Author" w:initials="A">
    <w:p w14:paraId="0280D6CD" w14:textId="77777777" w:rsidR="00414E73" w:rsidRDefault="00414E73" w:rsidP="00414E73">
      <w:r>
        <w:rPr>
          <w:rStyle w:val="CommentReference"/>
        </w:rPr>
        <w:annotationRef/>
      </w:r>
      <w:r>
        <w:rPr>
          <w:color w:val="000000"/>
          <w:sz w:val="20"/>
          <w:szCs w:val="20"/>
        </w:rPr>
        <w:t xml:space="preserve">Figure reference? </w:t>
      </w:r>
    </w:p>
  </w:comment>
  <w:comment w:id="94" w:author="Author" w:initials="A">
    <w:p w14:paraId="23BD38DC" w14:textId="77777777" w:rsidR="00414E73" w:rsidRDefault="00414E73" w:rsidP="00414E73">
      <w:r>
        <w:rPr>
          <w:rStyle w:val="CommentReference"/>
        </w:rPr>
        <w:annotationRef/>
      </w:r>
      <w:r>
        <w:rPr>
          <w:color w:val="000000"/>
          <w:sz w:val="20"/>
          <w:szCs w:val="20"/>
        </w:rPr>
        <w:t xml:space="preserve">Where did this number come from? </w:t>
      </w:r>
    </w:p>
    <w:p w14:paraId="2D3B2738" w14:textId="77777777" w:rsidR="00414E73" w:rsidRDefault="00414E73" w:rsidP="00414E73"/>
    <w:p w14:paraId="515C4AE9" w14:textId="77777777" w:rsidR="00414E73" w:rsidRDefault="00414E73" w:rsidP="00414E73">
      <w:r>
        <w:rPr>
          <w:color w:val="000000"/>
          <w:sz w:val="20"/>
          <w:szCs w:val="20"/>
        </w:rPr>
        <w:t>There are 16 genera with positive logFC in Figure 4B as stated in the previous sentence. 3 of them are shared. 13 of them are unique not 11 (green color with posiitive logFC in 4B?)</w:t>
      </w:r>
    </w:p>
  </w:comment>
  <w:comment w:id="99" w:author="Author" w:initials="A">
    <w:p w14:paraId="5CB2B5FE" w14:textId="77777777" w:rsidR="00414E73" w:rsidRDefault="00414E73" w:rsidP="00414E73">
      <w:r>
        <w:rPr>
          <w:rStyle w:val="CommentReference"/>
        </w:rPr>
        <w:annotationRef/>
      </w:r>
      <w:r>
        <w:rPr>
          <w:sz w:val="20"/>
          <w:szCs w:val="20"/>
        </w:rPr>
        <w:t xml:space="preserve">There are 11 unregulated genera with positive logFC in Figure 4D for females and 6 generas with negative logFC for males? </w:t>
      </w:r>
    </w:p>
    <w:p w14:paraId="4EFCB9F3" w14:textId="77777777" w:rsidR="00414E73" w:rsidRDefault="00414E73" w:rsidP="00414E73"/>
  </w:comment>
  <w:comment w:id="86" w:author="Author" w:initials="A">
    <w:p w14:paraId="50766F9A" w14:textId="77777777" w:rsidR="00414E73" w:rsidRDefault="00414E73" w:rsidP="00414E73">
      <w:r>
        <w:rPr>
          <w:rStyle w:val="CommentReference"/>
        </w:rPr>
        <w:annotationRef/>
      </w:r>
      <w:r>
        <w:rPr>
          <w:sz w:val="20"/>
          <w:szCs w:val="20"/>
        </w:rPr>
        <w:t xml:space="preserve">Figure 4A and 4C were not referenced? If the results are not important enough to mention in the results section, then remove them from figure 4 </w:t>
      </w:r>
    </w:p>
  </w:comment>
  <w:comment w:id="101"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104"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105"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106"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107"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112"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114"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102"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132"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133"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136"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139"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140"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147"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148"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156"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155"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68"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71"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177"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79"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189"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93"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91"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192"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97"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98"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203"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209"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342B76FF" w15:done="0"/>
  <w15:commentEx w15:paraId="0280D6CD" w15:done="0"/>
  <w15:commentEx w15:paraId="515C4AE9" w15:done="0"/>
  <w15:commentEx w15:paraId="4EFCB9F3" w15:done="0"/>
  <w15:commentEx w15:paraId="50766F9A"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342B76FF" w16cid:durableId="5E7005E2"/>
  <w16cid:commentId w16cid:paraId="0280D6CD" w16cid:durableId="5D6813AF"/>
  <w16cid:commentId w16cid:paraId="515C4AE9" w16cid:durableId="20BB0988"/>
  <w16cid:commentId w16cid:paraId="4EFCB9F3" w16cid:durableId="66613E19"/>
  <w16cid:commentId w16cid:paraId="50766F9A" w16cid:durableId="76620630"/>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B2464"/>
    <w:rsid w:val="000C7CA6"/>
    <w:rsid w:val="000D30CF"/>
    <w:rsid w:val="000D7350"/>
    <w:rsid w:val="000F0628"/>
    <w:rsid w:val="001123FA"/>
    <w:rsid w:val="001225D6"/>
    <w:rsid w:val="00136F6B"/>
    <w:rsid w:val="00192186"/>
    <w:rsid w:val="001A56B5"/>
    <w:rsid w:val="001D4665"/>
    <w:rsid w:val="0021217E"/>
    <w:rsid w:val="00233995"/>
    <w:rsid w:val="0028124B"/>
    <w:rsid w:val="00287206"/>
    <w:rsid w:val="002A2241"/>
    <w:rsid w:val="002C3647"/>
    <w:rsid w:val="002D576C"/>
    <w:rsid w:val="002E61C9"/>
    <w:rsid w:val="002F5385"/>
    <w:rsid w:val="002F53D8"/>
    <w:rsid w:val="003025ED"/>
    <w:rsid w:val="003031EC"/>
    <w:rsid w:val="00337B85"/>
    <w:rsid w:val="00370105"/>
    <w:rsid w:val="00375928"/>
    <w:rsid w:val="003A4CA2"/>
    <w:rsid w:val="003A6400"/>
    <w:rsid w:val="003C279D"/>
    <w:rsid w:val="003F0D69"/>
    <w:rsid w:val="00410C1A"/>
    <w:rsid w:val="00414E73"/>
    <w:rsid w:val="004542FA"/>
    <w:rsid w:val="00486102"/>
    <w:rsid w:val="00514629"/>
    <w:rsid w:val="00522F71"/>
    <w:rsid w:val="005564F3"/>
    <w:rsid w:val="00614956"/>
    <w:rsid w:val="006248A0"/>
    <w:rsid w:val="00667E91"/>
    <w:rsid w:val="00686BE4"/>
    <w:rsid w:val="006A216D"/>
    <w:rsid w:val="006A7391"/>
    <w:rsid w:val="006D5A5B"/>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7FA"/>
    <w:rsid w:val="008C499E"/>
    <w:rsid w:val="0090518E"/>
    <w:rsid w:val="00A05F59"/>
    <w:rsid w:val="00A3746B"/>
    <w:rsid w:val="00A44633"/>
    <w:rsid w:val="00A93942"/>
    <w:rsid w:val="00AF698A"/>
    <w:rsid w:val="00B057AF"/>
    <w:rsid w:val="00B37DA7"/>
    <w:rsid w:val="00B439ED"/>
    <w:rsid w:val="00B46952"/>
    <w:rsid w:val="00B734BF"/>
    <w:rsid w:val="00B811BE"/>
    <w:rsid w:val="00B91456"/>
    <w:rsid w:val="00BA3EBC"/>
    <w:rsid w:val="00C3746D"/>
    <w:rsid w:val="00CC6C66"/>
    <w:rsid w:val="00E05419"/>
    <w:rsid w:val="00E1675B"/>
    <w:rsid w:val="00E22BC3"/>
    <w:rsid w:val="00E42E71"/>
    <w:rsid w:val="00E64A8C"/>
    <w:rsid w:val="00F12A29"/>
    <w:rsid w:val="00F16C3F"/>
    <w:rsid w:val="00F25822"/>
    <w:rsid w:val="00F356B8"/>
    <w:rsid w:val="00F6333F"/>
    <w:rsid w:val="00F6757A"/>
    <w:rsid w:val="00F93C64"/>
    <w:rsid w:val="00FE0E5F"/>
    <w:rsid w:val="00FE2326"/>
    <w:rsid w:val="00FE5A62"/>
    <w:rsid w:val="00FF2A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91581">
      <w:bodyDiv w:val="1"/>
      <w:marLeft w:val="0"/>
      <w:marRight w:val="0"/>
      <w:marTop w:val="0"/>
      <w:marBottom w:val="0"/>
      <w:divBdr>
        <w:top w:val="none" w:sz="0" w:space="0" w:color="auto"/>
        <w:left w:val="none" w:sz="0" w:space="0" w:color="auto"/>
        <w:bottom w:val="none" w:sz="0" w:space="0" w:color="auto"/>
        <w:right w:val="none" w:sz="0" w:space="0" w:color="auto"/>
      </w:divBdr>
    </w:div>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FhGo7h"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R1jfrA" TargetMode="External"/><Relationship Id="rId58" Type="http://schemas.openxmlformats.org/officeDocument/2006/relationships/hyperlink" Target="https://www.zotero.org/google-docs/?fAlD0f"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snR7Vj"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yGJZNS"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B540K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36" Type="http://schemas.openxmlformats.org/officeDocument/2006/relationships/hyperlink" Target="https://www.zotero.org/google-docs/?hRxUmZ" TargetMode="External"/><Relationship Id="rId49" Type="http://schemas.openxmlformats.org/officeDocument/2006/relationships/hyperlink" Target="https://www.zotero.org/google-docs/?wQbLbN" TargetMode="External"/><Relationship Id="rId57" Type="http://schemas.openxmlformats.org/officeDocument/2006/relationships/hyperlink" Target="https://www.zotero.org/google-docs/?Zw31K6" TargetMode="External"/><Relationship Id="rId106" Type="http://schemas.openxmlformats.org/officeDocument/2006/relationships/hyperlink" Target="https://www.zotero.org/google-docs/?ZNBSC6"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MBufVF" TargetMode="External"/><Relationship Id="rId60" Type="http://schemas.openxmlformats.org/officeDocument/2006/relationships/hyperlink" Target="https://www.zotero.org/google-docs/?m0nip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CyjRb6" TargetMode="External"/><Relationship Id="rId55" Type="http://schemas.openxmlformats.org/officeDocument/2006/relationships/hyperlink" Target="https://www.zotero.org/google-docs/?81V0u9"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fontTable" Target="fontTable.xml"/><Relationship Id="rId61" Type="http://schemas.openxmlformats.org/officeDocument/2006/relationships/hyperlink" Target="https://www.zotero.org/google-docs/?hnr8S3"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2FGRW1"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0gkhQL"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theme" Target="theme/theme1.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Fj4eeg"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9141</Words>
  <Characters>52106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2024-07-24T21:40:00Z</dcterms:modified>
  <cp:category/>
</cp:coreProperties>
</file>