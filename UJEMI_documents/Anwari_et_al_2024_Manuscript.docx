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3025ED">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Màiri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3025ED">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(1)</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3025ED" w:rsidP="00287206">
      <w:pPr>
        <w:spacing w:line="480" w:lineRule="auto"/>
        <w:ind w:firstLine="720"/>
        <w:rPr>
          <w:rFonts w:ascii="Times New Roman" w:eastAsia="Times New Roman" w:hAnsi="Times New Roman" w:cs="Times New Roman"/>
        </w:rPr>
      </w:pPr>
      <w:r w:rsidRPr="00293B82">
        <w:rPr>
          <w:rFonts w:ascii="Times New Roman" w:eastAsia="Times New Roman" w:hAnsi="Times New Roman" w:cs="Times New Roman"/>
          <w:color w:val="000000" w:themeColor="text1"/>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293B82">
        <w:rPr>
          <w:rFonts w:ascii="Times New Roman" w:eastAsia="Times New Roman" w:hAnsi="Times New Roman" w:cs="Times New Roman"/>
          <w:color w:val="000000" w:themeColor="text1"/>
        </w:rPr>
        <w:t>phyla when comparing between sexes, and core microbiome analysis showed a greater diversity of unique microbial genera</w:t>
      </w:r>
      <w:r w:rsidRPr="00293B82">
        <w:rPr>
          <w:rFonts w:ascii="Times New Roman" w:eastAsia="Times New Roman" w:hAnsi="Times New Roman" w:cs="Times New Roman"/>
          <w:color w:val="FF0000"/>
        </w:rPr>
        <w:t>.</w:t>
      </w:r>
      <w:r>
        <w:rPr>
          <w:rFonts w:ascii="Times New Roman" w:eastAsia="Times New Roman" w:hAnsi="Times New Roman" w:cs="Times New Roman"/>
        </w:rPr>
        <w:t xml:space="preserve"> DESeq2 results showed more unique upregulated </w:t>
      </w:r>
      <w:r w:rsidRPr="00293B82">
        <w:rPr>
          <w:rFonts w:ascii="Times New Roman" w:eastAsia="Times New Roman" w:hAnsi="Times New Roman" w:cs="Times New Roman"/>
          <w:color w:val="000000" w:themeColor="text1"/>
        </w:rPr>
        <w:t>genera</w:t>
      </w:r>
      <w:r w:rsidRPr="00293B82">
        <w:rPr>
          <w:rFonts w:ascii="Times New Roman" w:eastAsia="Times New Roman" w:hAnsi="Times New Roman" w:cs="Times New Roman"/>
          <w:color w:val="FF0000"/>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r w:rsidRPr="00293B82">
        <w:rPr>
          <w:rFonts w:ascii="Times New Roman" w:eastAsia="Times New Roman" w:hAnsi="Times New Roman" w:cs="Times New Roman"/>
          <w:i/>
          <w:iCs/>
        </w:rPr>
        <w:t>Corynebacterium</w:t>
      </w:r>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sidRPr="00293B82">
        <w:rPr>
          <w:rFonts w:ascii="Times New Roman" w:eastAsia="Times New Roman" w:hAnsi="Times New Roman" w:cs="Times New Roman"/>
          <w:i/>
          <w:iCs/>
        </w:rPr>
        <w:t>Qipengyuania</w:t>
      </w:r>
      <w:proofErr w:type="spellEnd"/>
      <w:r>
        <w:rPr>
          <w:rFonts w:ascii="Times New Roman" w:eastAsia="Times New Roman" w:hAnsi="Times New Roman" w:cs="Times New Roman"/>
        </w:rPr>
        <w:t xml:space="preserve"> and </w:t>
      </w:r>
      <w:proofErr w:type="spellStart"/>
      <w:r w:rsidRPr="00293B82">
        <w:rPr>
          <w:rFonts w:ascii="Times New Roman" w:eastAsia="Times New Roman" w:hAnsi="Times New Roman" w:cs="Times New Roman"/>
          <w:i/>
          <w:iCs/>
        </w:rPr>
        <w:t>Anaerococcus</w:t>
      </w:r>
      <w:proofErr w:type="spellEnd"/>
      <w:r w:rsidRPr="00293B82">
        <w:rPr>
          <w:rFonts w:ascii="Times New Roman" w:eastAsia="Times New Roman" w:hAnsi="Times New Roman" w:cs="Times New Roman"/>
          <w:i/>
          <w:iCs/>
        </w:rPr>
        <w:t xml:space="preserve"> </w:t>
      </w:r>
      <w:r>
        <w:rPr>
          <w:rFonts w:ascii="Times New Roman" w:eastAsia="Times New Roman" w:hAnsi="Times New Roman" w:cs="Times New Roman"/>
        </w:rPr>
        <w:t xml:space="preserve">for females and </w:t>
      </w:r>
      <w:proofErr w:type="spellStart"/>
      <w:r w:rsidRPr="00293B82">
        <w:rPr>
          <w:rFonts w:ascii="Times New Roman" w:eastAsia="Times New Roman" w:hAnsi="Times New Roman" w:cs="Times New Roman"/>
          <w:i/>
          <w:iCs/>
        </w:rPr>
        <w:t>Aggregatibacter</w:t>
      </w:r>
      <w:proofErr w:type="spellEnd"/>
      <w:r>
        <w:rPr>
          <w:rFonts w:ascii="Times New Roman" w:eastAsia="Times New Roman" w:hAnsi="Times New Roman" w:cs="Times New Roman"/>
        </w:rPr>
        <w:t xml:space="preserve"> and </w:t>
      </w:r>
      <w:r w:rsidRPr="00293B82">
        <w:rPr>
          <w:rFonts w:ascii="Times New Roman" w:eastAsia="Times New Roman" w:hAnsi="Times New Roman" w:cs="Times New Roman"/>
          <w:i/>
          <w:iCs/>
        </w:rPr>
        <w:t>Acinetobacter</w:t>
      </w:r>
      <w:r>
        <w:rPr>
          <w:rFonts w:ascii="Times New Roman" w:eastAsia="Times New Roman" w:hAnsi="Times New Roman" w:cs="Times New Roman"/>
        </w:rPr>
        <w:t xml:space="preserve"> for males in the high and low sheet washing 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6CA80640"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hyperlink r:id="rId19">
        <w:r>
          <w:rPr>
            <w:rFonts w:ascii="Times New Roman" w:eastAsia="Times New Roman" w:hAnsi="Times New Roman" w:cs="Times New Roman"/>
          </w:rPr>
          <w:t>(9)</w:t>
        </w:r>
      </w:hyperlink>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293B82">
        <w:rPr>
          <w:rFonts w:ascii="Times New Roman" w:eastAsia="Times New Roman" w:hAnsi="Times New Roman" w:cs="Times New Roman"/>
          <w:color w:val="000000" w:themeColor="text1"/>
        </w:rPr>
        <w:t>The selected metadata category used for this 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r w:rsidR="00614956">
        <w:rPr>
          <w:rFonts w:ascii="Times New Roman" w:eastAsia="Times New Roman" w:hAnsi="Times New Roman" w:cs="Times New Roman"/>
        </w:rPr>
        <w:t xml:space="preserve">Samples </w:t>
      </w:r>
      <w:r>
        <w:rPr>
          <w:rFonts w:ascii="Times New Roman" w:eastAsia="Times New Roman" w:hAnsi="Times New Roman" w:cs="Times New Roman"/>
        </w:rPr>
        <w:t xml:space="preserve">were categorized into two groups based on the sheet washing </w:t>
      </w:r>
      <w:r w:rsidR="00614956">
        <w:rPr>
          <w:rFonts w:ascii="Times New Roman" w:eastAsia="Times New Roman" w:hAnsi="Times New Roman" w:cs="Times New Roman"/>
        </w:rPr>
        <w:t>frequency reported prior to collection and</w:t>
      </w:r>
      <w:r w:rsidR="00A44633">
        <w:rPr>
          <w:rFonts w:ascii="Times New Roman" w:eastAsia="Times New Roman" w:hAnsi="Times New Roman" w:cs="Times New Roman"/>
        </w:rPr>
        <w:t xml:space="preserve"> from histogram categorization</w:t>
      </w:r>
      <w:r>
        <w:rPr>
          <w:rFonts w:ascii="Times New Roman" w:eastAsia="Times New Roman" w:hAnsi="Times New Roman" w:cs="Times New Roman"/>
        </w:rPr>
        <w:t>:</w:t>
      </w:r>
      <w:r w:rsidR="00614956">
        <w:rPr>
          <w:rFonts w:ascii="Times New Roman" w:eastAsia="Times New Roman" w:hAnsi="Times New Roman" w:cs="Times New Roman"/>
        </w:rPr>
        <w:t xml:space="preserve"> 28 samples of</w:t>
      </w:r>
      <w:r>
        <w:rPr>
          <w:rFonts w:ascii="Times New Roman" w:eastAsia="Times New Roman" w:hAnsi="Times New Roman" w:cs="Times New Roman"/>
        </w:rPr>
        <w:t xml:space="preserve"> “high” frequency, </w:t>
      </w:r>
      <w:r w:rsidR="00614956">
        <w:rPr>
          <w:rFonts w:ascii="Times New Roman" w:eastAsia="Times New Roman" w:hAnsi="Times New Roman" w:cs="Times New Roman"/>
        </w:rPr>
        <w:t xml:space="preserve">from individuals who washed </w:t>
      </w:r>
      <w:r>
        <w:rPr>
          <w:rFonts w:ascii="Times New Roman" w:eastAsia="Times New Roman" w:hAnsi="Times New Roman" w:cs="Times New Roman"/>
        </w:rPr>
        <w:t xml:space="preserve">sheets every 0 to </w:t>
      </w:r>
      <w:r w:rsidR="00E42E71">
        <w:rPr>
          <w:rFonts w:ascii="Times New Roman" w:eastAsia="Times New Roman" w:hAnsi="Times New Roman" w:cs="Times New Roman"/>
        </w:rPr>
        <w:t>2</w:t>
      </w:r>
      <w:r>
        <w:rPr>
          <w:rFonts w:ascii="Times New Roman" w:eastAsia="Times New Roman" w:hAnsi="Times New Roman" w:cs="Times New Roman"/>
        </w:rPr>
        <w:t xml:space="preserve"> weeks, and</w:t>
      </w:r>
      <w:r w:rsidR="00614956">
        <w:rPr>
          <w:rFonts w:ascii="Times New Roman" w:eastAsia="Times New Roman" w:hAnsi="Times New Roman" w:cs="Times New Roman"/>
        </w:rPr>
        <w:t xml:space="preserve"> 11 samples of</w:t>
      </w:r>
      <w:r>
        <w:rPr>
          <w:rFonts w:ascii="Times New Roman" w:eastAsia="Times New Roman" w:hAnsi="Times New Roman" w:cs="Times New Roman"/>
        </w:rPr>
        <w:t xml:space="preserve"> “low” frequency, </w:t>
      </w:r>
      <w:r w:rsidR="00614956">
        <w:rPr>
          <w:rFonts w:ascii="Times New Roman" w:eastAsia="Times New Roman" w:hAnsi="Times New Roman" w:cs="Times New Roman"/>
        </w:rPr>
        <w:t xml:space="preserve">from individuals who </w:t>
      </w:r>
      <w:r>
        <w:rPr>
          <w:rFonts w:ascii="Times New Roman" w:eastAsia="Times New Roman" w:hAnsi="Times New Roman" w:cs="Times New Roman"/>
        </w:rPr>
        <w:t>washed their sheets more than every 6 weeks.</w:t>
      </w:r>
      <w:r w:rsidR="00414E73">
        <w:rPr>
          <w:rFonts w:ascii="Times New Roman" w:eastAsia="Times New Roman" w:hAnsi="Times New Roman" w:cs="Times New Roman"/>
        </w:rPr>
        <w:t xml:space="preserve"> </w:t>
      </w:r>
      <w:r w:rsidR="00614956">
        <w:rPr>
          <w:rFonts w:ascii="Times New Roman" w:eastAsia="Times New Roman" w:hAnsi="Times New Roman" w:cs="Times New Roman"/>
        </w:rPr>
        <w:t>Each sample was further categorized by sex, resulting in four groups</w:t>
      </w:r>
      <w:r w:rsidR="00233995">
        <w:rPr>
          <w:rFonts w:ascii="Times New Roman" w:eastAsia="Times New Roman" w:hAnsi="Times New Roman" w:cs="Times New Roman"/>
        </w:rPr>
        <w:t>: male high frequency</w:t>
      </w:r>
      <w:r w:rsidR="00F356B8">
        <w:rPr>
          <w:rFonts w:ascii="Times New Roman" w:eastAsia="Times New Roman" w:hAnsi="Times New Roman" w:cs="Times New Roman"/>
        </w:rPr>
        <w:t xml:space="preserve"> (20 samples)</w:t>
      </w:r>
      <w:r w:rsidR="00233995">
        <w:rPr>
          <w:rFonts w:ascii="Times New Roman" w:eastAsia="Times New Roman" w:hAnsi="Times New Roman" w:cs="Times New Roman"/>
        </w:rPr>
        <w:t>, female high frequency</w:t>
      </w:r>
      <w:r w:rsidR="00F356B8">
        <w:rPr>
          <w:rFonts w:ascii="Times New Roman" w:eastAsia="Times New Roman" w:hAnsi="Times New Roman" w:cs="Times New Roman"/>
        </w:rPr>
        <w:t xml:space="preserve"> (8 samples)</w:t>
      </w:r>
      <w:r w:rsidR="00233995">
        <w:rPr>
          <w:rFonts w:ascii="Times New Roman" w:eastAsia="Times New Roman" w:hAnsi="Times New Roman" w:cs="Times New Roman"/>
        </w:rPr>
        <w:t>, male low frequency</w:t>
      </w:r>
      <w:r w:rsidR="00F356B8">
        <w:rPr>
          <w:rFonts w:ascii="Times New Roman" w:eastAsia="Times New Roman" w:hAnsi="Times New Roman" w:cs="Times New Roman"/>
        </w:rPr>
        <w:t xml:space="preserve"> (7 samples)</w:t>
      </w:r>
      <w:r w:rsidR="00233995">
        <w:rPr>
          <w:rFonts w:ascii="Times New Roman" w:eastAsia="Times New Roman" w:hAnsi="Times New Roman" w:cs="Times New Roman"/>
        </w:rPr>
        <w:t>, female low frequency</w:t>
      </w:r>
      <w:r w:rsidR="00F356B8">
        <w:rPr>
          <w:rFonts w:ascii="Times New Roman" w:eastAsia="Times New Roman" w:hAnsi="Times New Roman" w:cs="Times New Roman"/>
        </w:rPr>
        <w:t xml:space="preserve"> (4 samples).</w:t>
      </w:r>
      <w:r w:rsidR="00233995">
        <w:rPr>
          <w:rFonts w:ascii="Times New Roman" w:eastAsia="Times New Roman" w:hAnsi="Times New Roman" w:cs="Times New Roman"/>
        </w:rPr>
        <w:t xml:space="preserve"> </w:t>
      </w:r>
    </w:p>
    <w:p w14:paraId="63998D60" w14:textId="03762E0A"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0">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1">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2">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5F7004E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w:t>
      </w:r>
      <w:r>
        <w:rPr>
          <w:rFonts w:ascii="Times New Roman" w:eastAsia="Times New Roman" w:hAnsi="Times New Roman" w:cs="Times New Roman"/>
        </w:rPr>
        <w:lastRenderedPageBreak/>
        <w:t xml:space="preserve">into a phyloseq object in R (v. 4.2.3) using packages phyloseq, ape, tidyverse, and vegan </w:t>
      </w:r>
      <w:hyperlink r:id="rId23">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frequency was not applicable. Phyloseq objects were rarefied to a sampling depth of 6223 to be consistent with preliminary QIIME processing rarefactions steps. </w:t>
      </w:r>
      <w:r w:rsidR="00F356B8">
        <w:rPr>
          <w:rFonts w:ascii="Times New Roman" w:eastAsia="Times New Roman" w:hAnsi="Times New Roman" w:cs="Times New Roman"/>
        </w:rPr>
        <w:t>This resulted in a reduction in the sample size of the four sex-specific sheet washing frequency groups: male high frequency (18 samples), female high frequency (6 samples), male low frequency (7 samples), female low frequency (3 samples).</w:t>
      </w:r>
      <w:r w:rsidR="00614956">
        <w:rPr>
          <w:rFonts w:ascii="Times New Roman" w:eastAsia="Times New Roman" w:hAnsi="Times New Roman" w:cs="Times New Roman"/>
        </w:rPr>
        <w:t xml:space="preserve"> </w:t>
      </w:r>
      <w:r>
        <w:rPr>
          <w:rFonts w:ascii="Times New Roman" w:eastAsia="Times New Roman" w:hAnsi="Times New Roman" w:cs="Times New Roman"/>
        </w:rPr>
        <w:t xml:space="preserve">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4">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5">
        <w:r>
          <w:rPr>
            <w:rFonts w:ascii="Times New Roman" w:eastAsia="Times New Roman" w:hAnsi="Times New Roman" w:cs="Times New Roman"/>
          </w:rPr>
          <w:t>(18–23)</w:t>
        </w:r>
      </w:hyperlink>
      <w:r>
        <w:rPr>
          <w:rFonts w:ascii="Times New Roman" w:eastAsia="Times New Roman" w:hAnsi="Times New Roman" w:cs="Times New Roman"/>
        </w:rPr>
        <w:t xml:space="preserve">. Two-way ANOVA statistical analyses were performed on each alpha diversity metric </w:t>
      </w:r>
      <w:hyperlink r:id="rId26">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7">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28">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29">
        <w:r>
          <w:rPr>
            <w:rFonts w:ascii="Times New Roman" w:eastAsia="Times New Roman" w:hAnsi="Times New Roman" w:cs="Times New Roman"/>
          </w:rPr>
          <w:t>(14–17, 30)</w:t>
        </w:r>
      </w:hyperlink>
      <w:r>
        <w:rPr>
          <w:rFonts w:ascii="Times New Roman" w:eastAsia="Times New Roman" w:hAnsi="Times New Roman" w:cs="Times New Roman"/>
        </w:rPr>
        <w:t xml:space="preserve">.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w:t>
      </w:r>
      <w:r>
        <w:rPr>
          <w:rFonts w:ascii="Times New Roman" w:eastAsia="Times New Roman" w:hAnsi="Times New Roman" w:cs="Times New Roman"/>
        </w:rPr>
        <w:lastRenderedPageBreak/>
        <w:t>greater than 1% were filtered for. Using ggplot2, the taxa bar plots at the phylum level were generated for analysis.</w:t>
      </w:r>
    </w:p>
    <w:p w14:paraId="52E5DC99"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0">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1">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2">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6DCAA31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3">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w:t>
      </w:r>
      <w:r>
        <w:rPr>
          <w:rFonts w:ascii="Times New Roman" w:eastAsia="Times New Roman" w:hAnsi="Times New Roman" w:cs="Times New Roman"/>
        </w:rPr>
        <w:lastRenderedPageBreak/>
        <w:t>frequencies: high and low</w:t>
      </w:r>
      <w:r w:rsidR="00A3746B">
        <w:rPr>
          <w:rFonts w:ascii="Times New Roman" w:eastAsia="Times New Roman" w:hAnsi="Times New Roman" w:cs="Times New Roman"/>
        </w:rPr>
        <w:t>, with 28 and 11 samples, respectively</w:t>
      </w:r>
      <w:r>
        <w:rPr>
          <w:rFonts w:ascii="Times New Roman" w:eastAsia="Times New Roman" w:hAnsi="Times New Roman" w:cs="Times New Roman"/>
        </w:rPr>
        <w:t xml:space="preserve">. One phyloseq object was filtered for only high sheet washing frequency data and the other for low sheet washing frequency data. Two DESeq2 objects were then created from the phyloseq objects and analyses were run comparing differences in sex in the two sheet washing groups. 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4">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C83B84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Based on two-way ANOVA statistical analyses, no alpha diversity comparisons were found to be significantly different. </w:t>
      </w:r>
      <w:r w:rsidRPr="00293B82">
        <w:rPr>
          <w:rFonts w:ascii="Times New Roman" w:eastAsia="Times New Roman" w:hAnsi="Times New Roman" w:cs="Times New Roman"/>
          <w:color w:val="000000" w:themeColor="text1"/>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293B82">
        <w:rPr>
          <w:rFonts w:ascii="Times New Roman" w:eastAsia="Times New Roman" w:hAnsi="Times New Roman" w:cs="Times New Roman"/>
          <w:color w:val="000000" w:themeColor="text1"/>
        </w:rPr>
        <w:t>UniFrac</w:t>
      </w:r>
      <w:proofErr w:type="spellEnd"/>
      <w:r w:rsidRPr="00293B82">
        <w:rPr>
          <w:rFonts w:ascii="Times New Roman" w:eastAsia="Times New Roman" w:hAnsi="Times New Roman" w:cs="Times New Roman"/>
          <w:color w:val="000000" w:themeColor="text1"/>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w:t>
      </w:r>
      <w:r>
        <w:rPr>
          <w:rFonts w:ascii="Times New Roman" w:eastAsia="Times New Roman" w:hAnsi="Times New Roman" w:cs="Times New Roman"/>
        </w:rPr>
        <w:lastRenderedPageBreak/>
        <w:t>small. Comparatively, there may be differences in the abundance of shared taxa between “male high” and “male low” group hand microbiomes, but no significant differences in the presence or absence of specific taxa. These results indicate that beta diversity of hand microbial communities varies more significantly due to sex than due to sheet washing frequency; however, sheet washing frequency in females can impact microbial presence and sheet washing frequency in males can impact microbial abundance.</w:t>
      </w:r>
    </w:p>
    <w:p w14:paraId="0B427CB5" w14:textId="2E6C875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fiv</w:t>
      </w:r>
      <w:r w:rsidR="000C7CA6">
        <w:rPr>
          <w:rFonts w:ascii="Times New Roman" w:eastAsia="Times New Roman" w:hAnsi="Times New Roman" w:cs="Times New Roman"/>
        </w:rPr>
        <w:t>e</w:t>
      </w:r>
      <w:r>
        <w:rPr>
          <w:rFonts w:ascii="Times New Roman" w:eastAsia="Times New Roman" w:hAnsi="Times New Roman" w:cs="Times New Roman"/>
        </w:rPr>
        <w:t xml:space="preserve"> phyla depicted in Figure 2A. 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w:t>
      </w:r>
      <w:r w:rsidR="001225D6">
        <w:rPr>
          <w:rFonts w:ascii="Times New Roman" w:eastAsia="Times New Roman" w:hAnsi="Times New Roman" w:cs="Times New Roman"/>
        </w:rPr>
        <w:t xml:space="preserve"> overall</w:t>
      </w:r>
      <w:r>
        <w:rPr>
          <w:rFonts w:ascii="Times New Roman" w:eastAsia="Times New Roman" w:hAnsi="Times New Roman" w:cs="Times New Roman"/>
        </w:rPr>
        <w:t xml:space="preserve"> relative abundance</w:t>
      </w:r>
      <w:r w:rsidR="0090518E">
        <w:rPr>
          <w:rFonts w:ascii="Times New Roman" w:eastAsia="Times New Roman" w:hAnsi="Times New Roman" w:cs="Times New Roman"/>
        </w:rPr>
        <w:t xml:space="preserve"> percent </w:t>
      </w:r>
      <w:r>
        <w:rPr>
          <w:rFonts w:ascii="Times New Roman" w:eastAsia="Times New Roman" w:hAnsi="Times New Roman" w:cs="Times New Roman"/>
        </w:rPr>
        <w:t xml:space="preserve">of these phyla between males and females. 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In contrast, Figure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proofErr w:type="spellStart"/>
      <w:r>
        <w:rPr>
          <w:rFonts w:ascii="Times New Roman" w:eastAsia="Times New Roman" w:hAnsi="Times New Roman" w:cs="Times New Roman"/>
          <w:i/>
        </w:rPr>
        <w:t>P</w:t>
      </w:r>
      <w:r w:rsidR="001225D6">
        <w:rPr>
          <w:rFonts w:ascii="Times New Roman" w:eastAsia="Times New Roman" w:hAnsi="Times New Roman" w:cs="Times New Roman"/>
          <w:i/>
        </w:rPr>
        <w:t>revotella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Proteobacteria have a variety of genera; therefore, it does not have one dominating or prevalent genus.</w:t>
      </w:r>
    </w:p>
    <w:p w14:paraId="10B6E3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Both sexes exhibit a greater diversity of unique microbial genera when bed sheets are washed less frequently. </w:t>
      </w:r>
      <w:r>
        <w:rPr>
          <w:rFonts w:ascii="Times New Roman" w:eastAsia="Times New Roman" w:hAnsi="Times New Roman" w:cs="Times New Roman"/>
        </w:rPr>
        <w:t>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04BE32A4" w14:textId="262F18DA" w:rsidR="006A7391" w:rsidRDefault="00414E73">
      <w:pPr>
        <w:spacing w:line="480" w:lineRule="auto"/>
        <w:rPr>
          <w:rFonts w:ascii="Times New Roman" w:eastAsia="Times New Roman" w:hAnsi="Times New Roman" w:cs="Times New Roman"/>
        </w:rPr>
      </w:pPr>
      <w:r w:rsidRPr="000D131C">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sidRPr="000D131C">
        <w:rPr>
          <w:rFonts w:ascii="Times New Roman" w:eastAsia="Times New Roman" w:hAnsi="Times New Roman" w:cs="Times New Roman"/>
        </w:rPr>
        <w:t xml:space="preserve"> </w:t>
      </w:r>
      <w:r w:rsidRPr="00416C5D">
        <w:rPr>
          <w:rFonts w:ascii="Times New Roman" w:hAnsi="Times New Roman" w:cs="Times New Roman"/>
          <w:color w:val="000000"/>
        </w:rPr>
        <w:t xml:space="preserve"> A DESeq2 analysis was run to compare differences in ASV abundance between sexes in conjunction with sheet washing. Volcano plots revealed </w:t>
      </w:r>
      <w:r w:rsidRPr="000D131C">
        <w:rPr>
          <w:rFonts w:ascii="Times New Roman" w:hAnsi="Times New Roman" w:cs="Times New Roman"/>
          <w:color w:val="000000"/>
        </w:rPr>
        <w:t>twenty-five</w:t>
      </w:r>
      <w:r w:rsidRPr="00416C5D">
        <w:rPr>
          <w:rFonts w:ascii="Times New Roman" w:hAnsi="Times New Roman" w:cs="Times New Roman"/>
          <w:color w:val="000000"/>
        </w:rPr>
        <w:t xml:space="preserve"> significant values in the high sheet washing group and </w:t>
      </w:r>
      <w:r w:rsidRPr="000D131C">
        <w:rPr>
          <w:rFonts w:ascii="Times New Roman" w:hAnsi="Times New Roman" w:cs="Times New Roman"/>
          <w:color w:val="000000"/>
        </w:rPr>
        <w:t>twenty-two</w:t>
      </w:r>
      <w:r w:rsidRPr="00416C5D">
        <w:rPr>
          <w:rFonts w:ascii="Times New Roman" w:hAnsi="Times New Roman" w:cs="Times New Roman"/>
          <w:color w:val="000000"/>
        </w:rPr>
        <w:t xml:space="preserve"> significant values in the low group</w:t>
      </w:r>
      <w:r w:rsidR="00E05419">
        <w:rPr>
          <w:rFonts w:ascii="Times New Roman" w:hAnsi="Times New Roman" w:cs="Times New Roman"/>
          <w:color w:val="000000"/>
        </w:rPr>
        <w:t xml:space="preserve"> (Figure 4A-D)</w:t>
      </w:r>
      <w:r w:rsidRPr="00416C5D">
        <w:rPr>
          <w:rFonts w:ascii="Times New Roman" w:hAnsi="Times New Roman" w:cs="Times New Roman"/>
          <w:color w:val="000000"/>
        </w:rPr>
        <w:t>.</w:t>
      </w:r>
      <w:r w:rsidRPr="000D131C">
        <w:rPr>
          <w:rFonts w:ascii="Times New Roman" w:eastAsia="Times New Roman" w:hAnsi="Times New Roman" w:cs="Times New Roman"/>
        </w:rPr>
        <w:t xml:space="preserve"> In the high sheet washing frequency group, results showed that more unique genera are abundant in the female group in comparison to the reference male group </w:t>
      </w:r>
      <w:r w:rsidRPr="00416C5D">
        <w:rPr>
          <w:rFonts w:ascii="Times New Roman" w:hAnsi="Times New Roman" w:cs="Times New Roman"/>
          <w:color w:val="000000"/>
        </w:rPr>
        <w:t>as seen in the number of genera present on the female side in Figure 4</w:t>
      </w:r>
      <w:r w:rsidR="00E05419">
        <w:rPr>
          <w:rFonts w:ascii="Times New Roman" w:hAnsi="Times New Roman" w:cs="Times New Roman"/>
          <w:color w:val="000000"/>
        </w:rPr>
        <w:t>B</w:t>
      </w:r>
      <w:r w:rsidRPr="000D131C">
        <w:rPr>
          <w:rFonts w:ascii="Times New Roman" w:eastAsia="Times New Roman" w:hAnsi="Times New Roman" w:cs="Times New Roman"/>
        </w:rPr>
        <w:t xml:space="preserve">. The shared genera between the two groups consisted of five genera including </w:t>
      </w:r>
      <w:r w:rsidRPr="000D131C">
        <w:rPr>
          <w:rFonts w:ascii="Times New Roman" w:eastAsia="Times New Roman" w:hAnsi="Times New Roman" w:cs="Times New Roman"/>
          <w:i/>
        </w:rPr>
        <w:t>Corynebacterium</w:t>
      </w:r>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Prevotella</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w:t>
      </w:r>
      <w:proofErr w:type="spellStart"/>
      <w:r w:rsidRPr="000D131C">
        <w:rPr>
          <w:rFonts w:ascii="Times New Roman" w:eastAsia="Times New Roman" w:hAnsi="Times New Roman" w:cs="Times New Roman"/>
          <w:i/>
        </w:rPr>
        <w:t>Paracoccus</w:t>
      </w:r>
      <w:proofErr w:type="spellEnd"/>
      <w:r w:rsidRPr="000D131C">
        <w:rPr>
          <w:rFonts w:ascii="Times New Roman" w:eastAsia="Times New Roman" w:hAnsi="Times New Roman" w:cs="Times New Roman"/>
        </w:rPr>
        <w:t>,</w:t>
      </w:r>
      <w:r w:rsidRPr="000D131C">
        <w:rPr>
          <w:rFonts w:ascii="Times New Roman" w:eastAsia="Times New Roman" w:hAnsi="Times New Roman" w:cs="Times New Roman"/>
          <w:i/>
        </w:rPr>
        <w:t xml:space="preserve"> Staphylococcus,</w:t>
      </w:r>
      <w:r w:rsidRPr="00416C5D">
        <w:rPr>
          <w:rFonts w:ascii="Times New Roman" w:eastAsia="Times New Roman" w:hAnsi="Times New Roman" w:cs="Times New Roman"/>
          <w:iCs/>
        </w:rPr>
        <w:t xml:space="preserve"> and </w:t>
      </w:r>
      <w:proofErr w:type="spellStart"/>
      <w:r w:rsidRPr="000D131C">
        <w:rPr>
          <w:rFonts w:ascii="Times New Roman" w:eastAsia="Times New Roman" w:hAnsi="Times New Roman" w:cs="Times New Roman"/>
          <w:i/>
        </w:rPr>
        <w:t>Kocuria</w:t>
      </w:r>
      <w:proofErr w:type="spellEnd"/>
      <w:r w:rsidRPr="000D131C">
        <w:rPr>
          <w:rFonts w:ascii="Times New Roman" w:eastAsia="Times New Roman" w:hAnsi="Times New Roman" w:cs="Times New Roman"/>
          <w:i/>
        </w:rPr>
        <w:t xml:space="preserve">, </w:t>
      </w:r>
      <w:r w:rsidRPr="00293B82">
        <w:rPr>
          <w:rFonts w:ascii="Times New Roman" w:eastAsia="Times New Roman" w:hAnsi="Times New Roman" w:cs="Times New Roman"/>
          <w:iCs/>
        </w:rPr>
        <w:t xml:space="preserve">listed in the same order as Figure </w:t>
      </w:r>
      <w:r w:rsidR="00E05419">
        <w:rPr>
          <w:rFonts w:ascii="Times New Roman" w:eastAsia="Times New Roman" w:hAnsi="Times New Roman" w:cs="Times New Roman"/>
          <w:iCs/>
        </w:rPr>
        <w:t>4</w:t>
      </w:r>
      <w:r w:rsidR="00E05419" w:rsidRPr="00293B82">
        <w:rPr>
          <w:rFonts w:ascii="Times New Roman" w:eastAsia="Times New Roman" w:hAnsi="Times New Roman" w:cs="Times New Roman"/>
          <w:iCs/>
        </w:rPr>
        <w:t>B</w:t>
      </w:r>
      <w:r w:rsidRPr="000D131C">
        <w:rPr>
          <w:rFonts w:ascii="Times New Roman" w:eastAsia="Times New Roman" w:hAnsi="Times New Roman" w:cs="Times New Roman"/>
          <w:i/>
        </w:rPr>
        <w:t>.</w:t>
      </w:r>
      <w:r w:rsidRPr="000D131C" w:rsidDel="000D131C">
        <w:rPr>
          <w:rFonts w:ascii="Times New Roman" w:eastAsia="Times New Roman" w:hAnsi="Times New Roman" w:cs="Times New Roman"/>
          <w:i/>
        </w:rPr>
        <w:t xml:space="preserve"> </w:t>
      </w:r>
      <w:r w:rsidRPr="000D131C">
        <w:rPr>
          <w:rFonts w:ascii="Times New Roman" w:eastAsia="Times New Roman" w:hAnsi="Times New Roman" w:cs="Times New Roman"/>
        </w:rPr>
        <w:t>In the high sheet washing frequency group for females, sixteen genera were found to be significantly upregulated, thirteen of which were unique to the female group</w:t>
      </w:r>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Some of the most unique upregulated genera included </w:t>
      </w:r>
      <w:proofErr w:type="spellStart"/>
      <w:r w:rsidRPr="000D131C">
        <w:rPr>
          <w:rFonts w:ascii="Times New Roman" w:eastAsia="Times New Roman" w:hAnsi="Times New Roman" w:cs="Times New Roman"/>
          <w:i/>
        </w:rPr>
        <w:t>Qipengyuania</w:t>
      </w:r>
      <w:proofErr w:type="spellEnd"/>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Williamsia</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Mycobacterium</w:t>
      </w:r>
      <w:r w:rsidRPr="000D131C">
        <w:rPr>
          <w:rFonts w:ascii="Times New Roman" w:eastAsia="Times New Roman" w:hAnsi="Times New Roman" w:cs="Times New Roman"/>
        </w:rPr>
        <w:t xml:space="preserve">, </w:t>
      </w:r>
      <w:proofErr w:type="spellStart"/>
      <w:r w:rsidRPr="000D131C">
        <w:rPr>
          <w:rFonts w:ascii="Times New Roman" w:eastAsia="Times New Roman" w:hAnsi="Times New Roman" w:cs="Times New Roman"/>
          <w:i/>
        </w:rPr>
        <w:t>Brevundiomonas</w:t>
      </w:r>
      <w:proofErr w:type="spellEnd"/>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Nocardioides</w:t>
      </w:r>
      <w:proofErr w:type="spellEnd"/>
      <w:r w:rsidR="00E05419">
        <w:rPr>
          <w:rFonts w:ascii="Times New Roman" w:eastAsia="Times New Roman" w:hAnsi="Times New Roman" w:cs="Times New Roman"/>
          <w:i/>
        </w:rPr>
        <w:t xml:space="preserve"> </w:t>
      </w:r>
      <w:r w:rsidR="00E05419">
        <w:rPr>
          <w:rFonts w:ascii="Times New Roman" w:eastAsia="Times New Roman" w:hAnsi="Times New Roman" w:cs="Times New Roman"/>
          <w:iCs/>
        </w:rPr>
        <w:t>(Figure 4B)</w:t>
      </w:r>
      <w:r w:rsidRPr="000D131C">
        <w:rPr>
          <w:rFonts w:ascii="Times New Roman" w:eastAsia="Times New Roman" w:hAnsi="Times New Roman" w:cs="Times New Roman"/>
        </w:rPr>
        <w:t xml:space="preserve">. For the </w:t>
      </w:r>
      <w:r w:rsidR="00E05419">
        <w:rPr>
          <w:rFonts w:ascii="Times New Roman" w:eastAsia="Times New Roman" w:hAnsi="Times New Roman" w:cs="Times New Roman"/>
        </w:rPr>
        <w:t xml:space="preserve">male </w:t>
      </w:r>
      <w:r w:rsidRPr="000D131C">
        <w:rPr>
          <w:rFonts w:ascii="Times New Roman" w:eastAsia="Times New Roman" w:hAnsi="Times New Roman" w:cs="Times New Roman"/>
        </w:rPr>
        <w:t xml:space="preserve">high sheet washing frequency group, the three unique genera were </w:t>
      </w:r>
      <w:proofErr w:type="spellStart"/>
      <w:r w:rsidRPr="000D131C">
        <w:rPr>
          <w:rFonts w:ascii="Times New Roman" w:eastAsia="Times New Roman" w:hAnsi="Times New Roman" w:cs="Times New Roman"/>
          <w:i/>
        </w:rPr>
        <w:t>Aggregatibacter</w:t>
      </w:r>
      <w:proofErr w:type="spellEnd"/>
      <w:r w:rsidRPr="000D131C">
        <w:rPr>
          <w:rFonts w:ascii="Times New Roman" w:eastAsia="Times New Roman" w:hAnsi="Times New Roman" w:cs="Times New Roman"/>
        </w:rPr>
        <w:t xml:space="preserve">, </w:t>
      </w:r>
      <w:r w:rsidRPr="000D131C">
        <w:rPr>
          <w:rFonts w:ascii="Times New Roman" w:eastAsia="Times New Roman" w:hAnsi="Times New Roman" w:cs="Times New Roman"/>
          <w:i/>
        </w:rPr>
        <w:t>Fusobacterium</w:t>
      </w:r>
      <w:r w:rsidRPr="000D131C">
        <w:rPr>
          <w:rFonts w:ascii="Times New Roman" w:eastAsia="Times New Roman" w:hAnsi="Times New Roman" w:cs="Times New Roman"/>
        </w:rPr>
        <w:t xml:space="preserve">, and </w:t>
      </w:r>
      <w:proofErr w:type="spellStart"/>
      <w:r w:rsidRPr="000D131C">
        <w:rPr>
          <w:rFonts w:ascii="Times New Roman" w:eastAsia="Times New Roman" w:hAnsi="Times New Roman" w:cs="Times New Roman"/>
          <w:i/>
        </w:rPr>
        <w:t>Rothia</w:t>
      </w:r>
      <w:proofErr w:type="spellEnd"/>
      <w:r w:rsidR="00E05419">
        <w:rPr>
          <w:rFonts w:ascii="Times New Roman" w:eastAsia="Times New Roman" w:hAnsi="Times New Roman" w:cs="Times New Roman"/>
        </w:rPr>
        <w:t xml:space="preserve"> (Figure 4B).</w:t>
      </w:r>
      <w:r w:rsidRPr="000D131C">
        <w:rPr>
          <w:rFonts w:ascii="Times New Roman" w:eastAsia="Times New Roman" w:hAnsi="Times New Roman" w:cs="Times New Roman"/>
        </w:rPr>
        <w:t xml:space="preserve"> The </w:t>
      </w:r>
      <w:r w:rsidR="00E05419" w:rsidRPr="000D131C">
        <w:rPr>
          <w:rFonts w:ascii="Times New Roman" w:eastAsia="Times New Roman" w:hAnsi="Times New Roman" w:cs="Times New Roman"/>
        </w:rPr>
        <w:t>unique</w:t>
      </w:r>
      <w:r w:rsidRPr="000D131C">
        <w:rPr>
          <w:rFonts w:ascii="Times New Roman" w:eastAsia="Times New Roman" w:hAnsi="Times New Roman" w:cs="Times New Roman"/>
        </w:rPr>
        <w:t xml:space="preserve"> genera upregulated in the high sheet washing group are different from the low sheet washing group, as seen by the labeled genera on the y-axis between Figures 4</w:t>
      </w:r>
      <w:r w:rsidR="00E05419">
        <w:rPr>
          <w:rFonts w:ascii="Times New Roman" w:eastAsia="Times New Roman" w:hAnsi="Times New Roman" w:cs="Times New Roman"/>
        </w:rPr>
        <w:t>B</w:t>
      </w:r>
      <w:r w:rsidRPr="000D131C">
        <w:rPr>
          <w:rFonts w:ascii="Times New Roman" w:eastAsia="Times New Roman" w:hAnsi="Times New Roman" w:cs="Times New Roman"/>
        </w:rPr>
        <w:t xml:space="preserve"> and 4</w:t>
      </w:r>
      <w:r w:rsidR="00E05419">
        <w:rPr>
          <w:rFonts w:ascii="Times New Roman" w:eastAsia="Times New Roman" w:hAnsi="Times New Roman" w:cs="Times New Roman"/>
        </w:rPr>
        <w:t>D</w:t>
      </w:r>
      <w:r w:rsidRPr="000D131C">
        <w:rPr>
          <w:rFonts w:ascii="Times New Roman" w:eastAsia="Times New Roman" w:hAnsi="Times New Roman" w:cs="Times New Roman"/>
        </w:rPr>
        <w:t xml:space="preserve">. In the low sheet washing frequency group, there were eleven significantly upregulated genera for </w:t>
      </w:r>
      <w:r w:rsidRPr="000D131C">
        <w:rPr>
          <w:rFonts w:ascii="Times New Roman" w:eastAsia="Times New Roman" w:hAnsi="Times New Roman" w:cs="Times New Roman"/>
        </w:rPr>
        <w:lastRenderedPageBreak/>
        <w:t>females and</w:t>
      </w:r>
      <w:r>
        <w:rPr>
          <w:rFonts w:ascii="Times New Roman" w:eastAsia="Times New Roman" w:hAnsi="Times New Roman" w:cs="Times New Roman"/>
        </w:rPr>
        <w:t xml:space="preserve"> six for males</w:t>
      </w:r>
      <w:r w:rsidR="00E05419">
        <w:rPr>
          <w:rFonts w:ascii="Times New Roman" w:eastAsia="Times New Roman" w:hAnsi="Times New Roman" w:cs="Times New Roman"/>
        </w:rPr>
        <w:t xml:space="preserve"> (Figure 4D)</w:t>
      </w:r>
      <w:r>
        <w:rPr>
          <w:rFonts w:ascii="Times New Roman" w:eastAsia="Times New Roman" w:hAnsi="Times New Roman" w:cs="Times New Roman"/>
        </w:rPr>
        <w:t xml:space="preserve">. 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while the male low sheet washing group consisted of the genera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sidR="00E05419">
        <w:rPr>
          <w:rFonts w:ascii="Times New Roman" w:eastAsia="Times New Roman" w:hAnsi="Times New Roman" w:cs="Times New Roman"/>
        </w:rPr>
        <w:t xml:space="preserve"> (Figure 4D).</w:t>
      </w:r>
    </w:p>
    <w:p w14:paraId="4AEE2D30" w14:textId="77777777" w:rsidR="00486102" w:rsidRDefault="00486102">
      <w:pPr>
        <w:spacing w:line="480" w:lineRule="auto"/>
        <w:rPr>
          <w:rFonts w:ascii="Times New Roman" w:eastAsia="Times New Roman" w:hAnsi="Times New Roman" w:cs="Times New Roman"/>
          <w:b/>
        </w:rPr>
      </w:pPr>
    </w:p>
    <w:p w14:paraId="0FA97BEC" w14:textId="31A61130"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DISCUSSION </w:t>
      </w:r>
    </w:p>
    <w:p w14:paraId="1798D65C" w14:textId="01BC9E7A" w:rsidR="00410C1A" w:rsidRPr="00410C1A" w:rsidRDefault="00410C1A">
      <w:pPr>
        <w:spacing w:line="480" w:lineRule="auto"/>
        <w:rPr>
          <w:rFonts w:ascii="Times New Roman" w:eastAsia="Times New Roman" w:hAnsi="Times New Roman" w:cs="Times New Roman"/>
          <w:bCs/>
        </w:rPr>
      </w:pPr>
      <w:r w:rsidRPr="00293B82">
        <w:rPr>
          <w:rFonts w:ascii="Times New Roman" w:eastAsia="Times New Roman" w:hAnsi="Times New Roman" w:cs="Times New Roman"/>
          <w:bCs/>
        </w:rPr>
        <w:t xml:space="preserve">The primary motivation of this study was to explore the impact of sex and the hygiene factor of sheet washing frequency on the </w:t>
      </w:r>
      <w:r w:rsidRPr="00410C1A">
        <w:rPr>
          <w:rFonts w:ascii="Times New Roman" w:eastAsia="Times New Roman" w:hAnsi="Times New Roman" w:cs="Times New Roman"/>
          <w:bCs/>
        </w:rPr>
        <w:t>microbial composition of hands among individuals residing in shared dormitories.</w:t>
      </w:r>
    </w:p>
    <w:p w14:paraId="7403C501" w14:textId="40BB55B8"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5">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6">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7">
        <w:r>
          <w:rPr>
            <w:rFonts w:ascii="Times New Roman" w:eastAsia="Times New Roman" w:hAnsi="Times New Roman" w:cs="Times New Roman"/>
          </w:rPr>
          <w:t>(37)</w:t>
        </w:r>
      </w:hyperlink>
      <w:r>
        <w:rPr>
          <w:rFonts w:ascii="Times New Roman" w:eastAsia="Times New Roman" w:hAnsi="Times New Roman" w:cs="Times New Roman"/>
        </w:rPr>
        <w:t xml:space="preserve">.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w:t>
      </w:r>
      <w:r>
        <w:rPr>
          <w:rFonts w:ascii="Times New Roman" w:eastAsia="Times New Roman" w:hAnsi="Times New Roman" w:cs="Times New Roman"/>
        </w:rPr>
        <w:lastRenderedPageBreak/>
        <w:t>differences rather than within-community differences and exploring the underlying causes behind these differences.</w:t>
      </w:r>
    </w:p>
    <w:p w14:paraId="4FA9A103" w14:textId="21F6EFEF"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w:t>
      </w:r>
      <w:r w:rsidRPr="00293B82">
        <w:rPr>
          <w:rFonts w:ascii="Times New Roman" w:eastAsia="Times New Roman" w:hAnsi="Times New Roman" w:cs="Times New Roman"/>
        </w:rPr>
        <w:t xml:space="preserve">apparent in </w:t>
      </w:r>
      <w:proofErr w:type="spellStart"/>
      <w:r w:rsidRPr="00293B82">
        <w:rPr>
          <w:rFonts w:ascii="Times New Roman" w:eastAsia="Times New Roman" w:hAnsi="Times New Roman" w:cs="Times New Roman"/>
        </w:rPr>
        <w:t>Actinobacteriota</w:t>
      </w:r>
      <w:proofErr w:type="spellEnd"/>
      <w:r w:rsidRPr="00293B82">
        <w:rPr>
          <w:rFonts w:ascii="Times New Roman" w:eastAsia="Times New Roman" w:hAnsi="Times New Roman" w:cs="Times New Roman"/>
        </w:rPr>
        <w:t xml:space="preserve"> and Firmicutes,</w:t>
      </w:r>
      <w:r>
        <w:rPr>
          <w:rFonts w:ascii="Times New Roman" w:eastAsia="Times New Roman" w:hAnsi="Times New Roman" w:cs="Times New Roman"/>
        </w:rPr>
        <w:t xml:space="preserve"> where the difference in relative abundance between males and females is more pronounced in low sheet washing frequency compared to high sheet washing frequency samples </w:t>
      </w:r>
      <w:r w:rsidR="00F6333F">
        <w:rPr>
          <w:rFonts w:ascii="Times New Roman" w:eastAsia="Times New Roman" w:hAnsi="Times New Roman" w:cs="Times New Roman"/>
        </w:rPr>
        <w:t xml:space="preserve">(Figure </w:t>
      </w:r>
      <w:r>
        <w:rPr>
          <w:rFonts w:ascii="Times New Roman" w:eastAsia="Times New Roman" w:hAnsi="Times New Roman" w:cs="Times New Roman"/>
        </w:rPr>
        <w:t>2</w:t>
      </w:r>
      <w:r w:rsidR="00F6333F">
        <w:rPr>
          <w:rFonts w:ascii="Times New Roman" w:eastAsia="Times New Roman" w:hAnsi="Times New Roman" w:cs="Times New Roman"/>
        </w:rPr>
        <w:t xml:space="preserve">B, Figure </w:t>
      </w:r>
      <w:r w:rsidR="00522F71">
        <w:rPr>
          <w:rFonts w:ascii="Times New Roman" w:eastAsia="Times New Roman" w:hAnsi="Times New Roman" w:cs="Times New Roman"/>
        </w:rPr>
        <w:t>2C</w:t>
      </w:r>
      <w:r>
        <w:rPr>
          <w:rFonts w:ascii="Times New Roman" w:eastAsia="Times New Roman" w:hAnsi="Times New Roman" w:cs="Times New Roman"/>
        </w:rPr>
        <w:t xml:space="preserve">). 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38">
        <w:r>
          <w:rPr>
            <w:rFonts w:ascii="Times New Roman" w:eastAsia="Times New Roman" w:hAnsi="Times New Roman" w:cs="Times New Roman"/>
          </w:rPr>
          <w:t>(38)</w:t>
        </w:r>
      </w:hyperlink>
      <w:r>
        <w:rPr>
          <w:rFonts w:ascii="Times New Roman" w:eastAsia="Times New Roman" w:hAnsi="Times New Roman" w:cs="Times New Roman"/>
        </w:rPr>
        <w:t xml:space="preserve">. 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which is only observed in female low sheet washing frequency samples (Figure</w:t>
      </w:r>
      <w:r w:rsidR="00293B82">
        <w:rPr>
          <w:rFonts w:ascii="Times New Roman" w:eastAsia="Times New Roman" w:hAnsi="Times New Roman" w:cs="Times New Roman"/>
        </w:rPr>
        <w:t xml:space="preserve"> 2A)</w:t>
      </w:r>
      <w:r>
        <w:rPr>
          <w:rFonts w:ascii="Times New Roman" w:eastAsia="Times New Roman" w:hAnsi="Times New Roman" w:cs="Times New Roman"/>
        </w:rPr>
        <w:t xml:space="preserve">. These findings are consistent with the literature which states that females 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39">
        <w:r>
          <w:rPr>
            <w:rFonts w:ascii="Times New Roman" w:eastAsia="Times New Roman" w:hAnsi="Times New Roman" w:cs="Times New Roman"/>
          </w:rPr>
          <w:t>(39)</w:t>
        </w:r>
      </w:hyperlink>
      <w:r>
        <w:rPr>
          <w:rFonts w:ascii="Times New Roman" w:eastAsia="Times New Roman" w:hAnsi="Times New Roman" w:cs="Times New Roman"/>
        </w:rPr>
        <w:t xml:space="preserve">. 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 Additionally, taxa bar plot analysis identifies the dominant genera constituting the population of each phylum.</w:t>
      </w:r>
      <w:r>
        <w:rPr>
          <w:rFonts w:ascii="Times New Roman" w:eastAsia="Times New Roman" w:hAnsi="Times New Roman" w:cs="Times New Roman"/>
          <w:b/>
        </w:rPr>
        <w:t xml:space="preserve"> </w:t>
      </w:r>
      <w:r>
        <w:rPr>
          <w:rFonts w:ascii="Times New Roman" w:eastAsia="Times New Roman" w:hAnsi="Times New Roman" w:cs="Times New Roman"/>
          <w:i/>
        </w:rPr>
        <w:t>Corynebacterium</w:t>
      </w:r>
      <w:r w:rsidR="007348D6">
        <w:rPr>
          <w:rFonts w:ascii="Times New Roman" w:eastAsia="Times New Roman" w:hAnsi="Times New Roman" w:cs="Times New Roman"/>
          <w:iCs/>
        </w:rPr>
        <w:t xml:space="preserve"> (Figure 2B)</w:t>
      </w:r>
      <w:r>
        <w:rPr>
          <w:rFonts w:ascii="Times New Roman" w:eastAsia="Times New Roman" w:hAnsi="Times New Roman" w:cs="Times New Roman"/>
        </w:rPr>
        <w:t xml:space="preserve"> has a higher relative abundance in males than females in both high and low sheet washing frequency</w:t>
      </w:r>
      <w:r w:rsidR="007348D6">
        <w:rPr>
          <w:rFonts w:ascii="Times New Roman" w:eastAsia="Times New Roman" w:hAnsi="Times New Roman" w:cs="Times New Roman"/>
        </w:rPr>
        <w:t xml:space="preserve"> </w:t>
      </w:r>
      <w:r w:rsidR="007348D6" w:rsidRPr="00293B82">
        <w:rPr>
          <w:rFonts w:ascii="Times New Roman" w:eastAsia="Times New Roman" w:hAnsi="Times New Roman" w:cs="Times New Roman"/>
        </w:rPr>
        <w:t xml:space="preserve">in the </w:t>
      </w:r>
      <w:proofErr w:type="spellStart"/>
      <w:r w:rsidR="007348D6" w:rsidRPr="00293B82">
        <w:rPr>
          <w:rFonts w:ascii="Times New Roman" w:eastAsia="Times New Roman" w:hAnsi="Times New Roman" w:cs="Times New Roman"/>
        </w:rPr>
        <w:t>Actinobacteriota</w:t>
      </w:r>
      <w:proofErr w:type="spellEnd"/>
      <w:r w:rsidR="007348D6" w:rsidRPr="00293B82">
        <w:rPr>
          <w:rFonts w:ascii="Times New Roman" w:eastAsia="Times New Roman" w:hAnsi="Times New Roman" w:cs="Times New Roman"/>
        </w:rPr>
        <w:t xml:space="preserve"> phylum</w:t>
      </w:r>
      <w:r>
        <w:rPr>
          <w:rFonts w:ascii="Times New Roman" w:eastAsia="Times New Roman" w:hAnsi="Times New Roman" w:cs="Times New Roman"/>
        </w:rPr>
        <w:t xml:space="preserve">. </w:t>
      </w:r>
      <w:r w:rsidR="00293B82">
        <w:rPr>
          <w:rFonts w:ascii="Times New Roman" w:eastAsia="Times New Roman" w:hAnsi="Times New Roman" w:cs="Times New Roman"/>
        </w:rPr>
        <w:t>A</w:t>
      </w:r>
      <w:r w:rsidR="007A1CE2">
        <w:rPr>
          <w:rFonts w:ascii="Times New Roman" w:eastAsia="Times New Roman" w:hAnsi="Times New Roman" w:cs="Times New Roman"/>
        </w:rPr>
        <w:t>dditionally</w:t>
      </w:r>
      <w:r>
        <w:rPr>
          <w:rFonts w:ascii="Times New Roman" w:eastAsia="Times New Roman" w:hAnsi="Times New Roman" w:cs="Times New Roman"/>
        </w:rPr>
        <w:t xml:space="preserve">, females have a higher relative </w:t>
      </w:r>
      <w:r w:rsidRPr="00293B82">
        <w:rPr>
          <w:rFonts w:ascii="Times New Roman" w:eastAsia="Times New Roman" w:hAnsi="Times New Roman" w:cs="Times New Roman"/>
        </w:rPr>
        <w:t>abundance of Lactobacil</w:t>
      </w:r>
      <w:r w:rsidR="007348D6" w:rsidRPr="00293B82">
        <w:rPr>
          <w:rFonts w:ascii="Times New Roman" w:eastAsia="Times New Roman" w:hAnsi="Times New Roman" w:cs="Times New Roman"/>
        </w:rPr>
        <w:t xml:space="preserve">lus </w:t>
      </w:r>
      <w:r w:rsidRPr="00293B82">
        <w:rPr>
          <w:rFonts w:ascii="Times New Roman" w:eastAsia="Times New Roman" w:hAnsi="Times New Roman" w:cs="Times New Roman"/>
        </w:rPr>
        <w:t>than males</w:t>
      </w:r>
      <w:r>
        <w:rPr>
          <w:rFonts w:ascii="Times New Roman" w:eastAsia="Times New Roman" w:hAnsi="Times New Roman" w:cs="Times New Roman"/>
        </w:rPr>
        <w:t xml:space="preserve"> at low sheet washing frequency, which then becomes more similar as the frequency increases, supporting the previously mentioned trend of high sheet washing frequency correlating to less variation between sexes (Figure 2C). These findings are validated by previous research which states that females have higher </w:t>
      </w:r>
      <w:r w:rsidRPr="00BD719E">
        <w:rPr>
          <w:rFonts w:ascii="Times New Roman" w:eastAsia="Times New Roman" w:hAnsi="Times New Roman" w:cs="Times New Roman"/>
        </w:rPr>
        <w:t xml:space="preserve">concentrations of vaginal microbiota, including </w:t>
      </w:r>
      <w:proofErr w:type="spellStart"/>
      <w:r w:rsidRPr="00BD719E">
        <w:rPr>
          <w:rFonts w:ascii="Times New Roman" w:eastAsia="Times New Roman" w:hAnsi="Times New Roman" w:cs="Times New Roman"/>
        </w:rPr>
        <w:t>Eneterbacterales</w:t>
      </w:r>
      <w:proofErr w:type="spellEnd"/>
      <w:r w:rsidRPr="00BD719E">
        <w:rPr>
          <w:rFonts w:ascii="Times New Roman" w:eastAsia="Times New Roman" w:hAnsi="Times New Roman" w:cs="Times New Roman"/>
        </w:rPr>
        <w:t xml:space="preserve"> and </w:t>
      </w:r>
      <w:proofErr w:type="spellStart"/>
      <w:r w:rsidRPr="00BD719E">
        <w:rPr>
          <w:rFonts w:ascii="Times New Roman" w:eastAsia="Times New Roman" w:hAnsi="Times New Roman" w:cs="Times New Roman"/>
        </w:rPr>
        <w:t>Lactobacillaceae</w:t>
      </w:r>
      <w:proofErr w:type="spellEnd"/>
      <w:r w:rsidRPr="00BD719E">
        <w:rPr>
          <w:rFonts w:ascii="Times New Roman" w:eastAsia="Times New Roman" w:hAnsi="Times New Roman" w:cs="Times New Roman"/>
        </w:rPr>
        <w:t xml:space="preserve">, whereas males have higher concentrations of </w:t>
      </w:r>
      <w:proofErr w:type="spellStart"/>
      <w:r w:rsidRPr="00BD719E">
        <w:rPr>
          <w:rFonts w:ascii="Times New Roman" w:eastAsia="Times New Roman" w:hAnsi="Times New Roman" w:cs="Times New Roman"/>
        </w:rPr>
        <w:t>Cutibacterium</w:t>
      </w:r>
      <w:proofErr w:type="spellEnd"/>
      <w:r w:rsidRPr="00BD719E">
        <w:rPr>
          <w:rFonts w:ascii="Times New Roman" w:eastAsia="Times New Roman" w:hAnsi="Times New Roman" w:cs="Times New Roman"/>
        </w:rPr>
        <w:t xml:space="preserve"> and Corynebacterium</w:t>
      </w:r>
      <w:r>
        <w:rPr>
          <w:rFonts w:ascii="Times New Roman" w:eastAsia="Times New Roman" w:hAnsi="Times New Roman" w:cs="Times New Roman"/>
          <w:i/>
        </w:rPr>
        <w:t xml:space="preserve"> </w:t>
      </w:r>
      <w:hyperlink r:id="rId40">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5B06CBB4" w:rsidR="006A7391" w:rsidRDefault="003025ED"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1">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2">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3">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sweat production, and hormone production </w:t>
      </w:r>
      <w:hyperlink r:id="rId44">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w:t>
      </w:r>
      <w:r w:rsidR="004542FA">
        <w:rPr>
          <w:rFonts w:ascii="Times New Roman" w:eastAsia="Times New Roman" w:hAnsi="Times New Roman" w:cs="Times New Roman"/>
        </w:rPr>
        <w:t xml:space="preserve">unique to this group </w:t>
      </w:r>
      <w:r>
        <w:rPr>
          <w:rFonts w:ascii="Times New Roman" w:eastAsia="Times New Roman" w:hAnsi="Times New Roman" w:cs="Times New Roman"/>
        </w:rPr>
        <w:t xml:space="preserve">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r>
        <w:rPr>
          <w:rFonts w:ascii="Times New Roman" w:eastAsia="Times New Roman" w:hAnsi="Times New Roman" w:cs="Times New Roman"/>
        </w:rPr>
        <w:t xml:space="preserve"> (Figure S</w:t>
      </w:r>
      <w:r w:rsidR="004542FA">
        <w:rPr>
          <w:rFonts w:ascii="Times New Roman" w:eastAsia="Times New Roman" w:hAnsi="Times New Roman" w:cs="Times New Roman"/>
        </w:rPr>
        <w:t>5</w:t>
      </w:r>
      <w:r>
        <w:rPr>
          <w:rFonts w:ascii="Times New Roman" w:eastAsia="Times New Roman" w:hAnsi="Times New Roman" w:cs="Times New Roman"/>
        </w:rPr>
        <w:t xml:space="preserve">). Conversely, females with infrequent sheet washing display a core microbiome dominated by </w:t>
      </w:r>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sidR="00866EF6" w:rsidRPr="00293B82">
        <w:rPr>
          <w:rFonts w:ascii="Times New Roman" w:eastAsia="Times New Roman" w:hAnsi="Times New Roman" w:cs="Times New Roman"/>
          <w:iCs/>
        </w:rPr>
        <w:t>, unique to this group</w:t>
      </w:r>
      <w:r>
        <w:rPr>
          <w:rFonts w:ascii="Times New Roman" w:eastAsia="Times New Roman" w:hAnsi="Times New Roman" w:cs="Times New Roman"/>
        </w:rPr>
        <w:t xml:space="preserve"> (Figure S</w:t>
      </w:r>
      <w:r w:rsidR="004542FA">
        <w:rPr>
          <w:rFonts w:ascii="Times New Roman" w:eastAsia="Times New Roman" w:hAnsi="Times New Roman" w:cs="Times New Roman"/>
        </w:rPr>
        <w:t>6</w:t>
      </w:r>
      <w:r>
        <w:rPr>
          <w:rFonts w:ascii="Times New Roman" w:eastAsia="Times New Roman" w:hAnsi="Times New Roman" w:cs="Times New Roman"/>
        </w:rPr>
        <w:t xml:space="preserve">). </w:t>
      </w:r>
      <w:r w:rsidR="00866EF6">
        <w:rPr>
          <w:rFonts w:ascii="Times New Roman" w:eastAsia="Times New Roman" w:hAnsi="Times New Roman" w:cs="Times New Roman"/>
        </w:rPr>
        <w:t xml:space="preserve">The abundance of these genera only represents those unique to their respective groups, which is why other bacteria with higher prevalence are not listed as they are also present in other groups. </w:t>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5">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6">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w:t>
      </w:r>
      <w:r>
        <w:rPr>
          <w:rFonts w:ascii="Times New Roman" w:eastAsia="Times New Roman" w:hAnsi="Times New Roman" w:cs="Times New Roman"/>
        </w:rPr>
        <w:lastRenderedPageBreak/>
        <w:t xml:space="preserve">contributor to nosocomial infections </w:t>
      </w:r>
      <w:hyperlink r:id="rId47">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7B207C37" w:rsidR="006A7391" w:rsidRDefault="003025ED" w:rsidP="00287206">
      <w:pPr>
        <w:spacing w:line="480" w:lineRule="auto"/>
        <w:ind w:firstLine="720"/>
        <w:rPr>
          <w:rFonts w:ascii="Times New Roman" w:eastAsia="Times New Roman" w:hAnsi="Times New Roman" w:cs="Times New Roman"/>
          <w:color w:val="1F1F1F"/>
          <w:sz w:val="24"/>
          <w:szCs w:val="24"/>
        </w:rPr>
      </w:pPr>
      <w:r>
        <w:rPr>
          <w:rFonts w:ascii="Times New Roman" w:eastAsia="Times New Roman" w:hAnsi="Times New Roman" w:cs="Times New Roman"/>
        </w:rPr>
        <w:t>DESeq2 analysis revealed there were five shared genera between the two sexes for both high and low sheet washing frequency</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48">
        <w:r>
          <w:rPr>
            <w:rFonts w:ascii="Times New Roman" w:eastAsia="Times New Roman" w:hAnsi="Times New Roman" w:cs="Times New Roman"/>
          </w:rPr>
          <w:t>(47)</w:t>
        </w:r>
      </w:hyperlink>
      <w:r>
        <w:rPr>
          <w:rFonts w:ascii="Times New Roman" w:eastAsia="Times New Roman" w:hAnsi="Times New Roman" w:cs="Times New Roman"/>
        </w:rPr>
        <w:t>, which is typically found on the skin microbiome</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w:t>
      </w:r>
      <w:r w:rsidR="00F6333F">
        <w:rPr>
          <w:rFonts w:ascii="Times New Roman" w:eastAsia="Times New Roman" w:hAnsi="Times New Roman" w:cs="Times New Roman"/>
        </w:rPr>
        <w:t xml:space="preserve"> (Figure 4B, Figure 4D) </w:t>
      </w:r>
      <w:hyperlink r:id="rId49">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sidR="00F6333F">
        <w:rPr>
          <w:rFonts w:ascii="Times New Roman" w:eastAsia="Times New Roman" w:hAnsi="Times New Roman" w:cs="Times New Roman"/>
          <w:i/>
          <w:color w:val="212121"/>
          <w:highlight w:val="white"/>
        </w:rPr>
        <w:t xml:space="preserve"> </w:t>
      </w:r>
      <w:r w:rsidR="00F6333F">
        <w:rPr>
          <w:rFonts w:ascii="Times New Roman" w:eastAsia="Times New Roman" w:hAnsi="Times New Roman" w:cs="Times New Roman"/>
        </w:rPr>
        <w:t>(Figure 4B, Figure 4D)</w:t>
      </w:r>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0">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w:t>
      </w:r>
      <w:hyperlink r:id="rId51">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genus which research has shown to be part of the normal flora of skin and oral cavities of humans</w:t>
      </w:r>
      <w:r w:rsidR="00F6333F">
        <w:rPr>
          <w:rFonts w:ascii="Times New Roman" w:eastAsia="Times New Roman" w:hAnsi="Times New Roman" w:cs="Times New Roman"/>
        </w:rPr>
        <w:t xml:space="preserve"> (Figure 4B, Figure 4D) </w:t>
      </w:r>
      <w:hyperlink r:id="rId52">
        <w:r>
          <w:rPr>
            <w:rFonts w:ascii="Times New Roman" w:eastAsia="Times New Roman" w:hAnsi="Times New Roman" w:cs="Times New Roman"/>
          </w:rPr>
          <w:t>(45)</w:t>
        </w:r>
      </w:hyperlink>
      <w:r>
        <w:rPr>
          <w:rFonts w:ascii="Times New Roman" w:eastAsia="Times New Roman" w:hAnsi="Times New Roman" w:cs="Times New Roman"/>
        </w:rPr>
        <w:t>. As expected, all five shared genera were common to both sexes</w:t>
      </w:r>
      <w:r w:rsidR="00F6333F">
        <w:rPr>
          <w:rFonts w:ascii="Times New Roman" w:eastAsia="Times New Roman" w:hAnsi="Times New Roman" w:cs="Times New Roman"/>
        </w:rPr>
        <w:t xml:space="preserve"> (Figure 4B, Figure 4D)</w:t>
      </w:r>
      <w:r>
        <w:rPr>
          <w:rFonts w:ascii="Times New Roman" w:eastAsia="Times New Roman" w:hAnsi="Times New Roman" w:cs="Times New Roman"/>
        </w:rPr>
        <w:t xml:space="preserve">.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3">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sheet washing group as compared to the other sex-specific sheet washing groups </w:t>
      </w:r>
      <w:hyperlink r:id="rId54">
        <w:r>
          <w:rPr>
            <w:rFonts w:ascii="Times New Roman" w:eastAsia="Times New Roman" w:hAnsi="Times New Roman" w:cs="Times New Roman"/>
          </w:rPr>
          <w:t>(51)</w:t>
        </w:r>
      </w:hyperlink>
      <w:r>
        <w:rPr>
          <w:rFonts w:ascii="Times New Roman" w:eastAsia="Times New Roman" w:hAnsi="Times New Roman" w:cs="Times New Roman"/>
        </w:rPr>
        <w:t xml:space="preserve">. 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3025ED">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726E45AF"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w:t>
      </w:r>
      <w:r>
        <w:rPr>
          <w:rFonts w:ascii="Times New Roman" w:eastAsia="Times New Roman" w:hAnsi="Times New Roman" w:cs="Times New Roman"/>
        </w:rPr>
        <w:lastRenderedPageBreak/>
        <w:t xml:space="preserve">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5">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6">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57">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r>
        <w:rPr>
          <w:rFonts w:ascii="Times New Roman" w:eastAsia="Times New Roman" w:hAnsi="Times New Roman" w:cs="Times New Roman"/>
        </w:rPr>
        <w:t>Additionally, the dataset had small sample sizes, particularly for the female low sheet washing frequency group, making it difficult to draw generalizations about this group as well as the others</w:t>
      </w:r>
      <w:r>
        <w:rPr>
          <w:rFonts w:ascii="Times New Roman" w:eastAsia="Times New Roman" w:hAnsi="Times New Roman" w:cs="Times New Roman"/>
        </w:rPr>
        <w:t xml:space="preserve">. Further research with larger sample sizes is needed to validate our 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w:t>
      </w:r>
      <w:r>
        <w:rPr>
          <w:rFonts w:ascii="Times New Roman" w:eastAsia="Times New Roman" w:hAnsi="Times New Roman" w:cs="Times New Roman"/>
        </w:rPr>
        <w:lastRenderedPageBreak/>
        <w:t xml:space="preserve">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58">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after spending time outdoors, microbial richness and phylogenetic diversity increase and the skin microbiome becomes more similar to soil microbiota </w:t>
      </w:r>
      <w:hyperlink r:id="rId59">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w:t>
      </w:r>
      <w:r>
        <w:rPr>
          <w:rFonts w:ascii="Times New Roman" w:eastAsia="Times New Roman" w:hAnsi="Times New Roman" w:cs="Times New Roman"/>
        </w:rPr>
        <w:lastRenderedPageBreak/>
        <w:t xml:space="preserve">scope could be to investigate the effects of various hygiene practices. Hand washing has already been shown to impact microbial composition, but other hygiene practices like showering or teeth brushing are not as well characterized </w:t>
      </w:r>
      <w:hyperlink r:id="rId60">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3025ED">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w:t>
      </w:r>
      <w:proofErr w:type="spellStart"/>
      <w:r>
        <w:rPr>
          <w:rFonts w:ascii="Times New Roman" w:eastAsia="Times New Roman" w:hAnsi="Times New Roman" w:cs="Times New Roman"/>
        </w:rPr>
        <w:t>Malkowski</w:t>
      </w:r>
      <w:proofErr w:type="spellEnd"/>
      <w:r>
        <w:rPr>
          <w:rFonts w:ascii="Times New Roman" w:eastAsia="Times New Roman" w:hAnsi="Times New Roman" w:cs="Times New Roman"/>
        </w:rPr>
        <w:t xml:space="preserve">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w:t>
      </w:r>
      <w:r>
        <w:rPr>
          <w:rFonts w:ascii="Times New Roman" w:eastAsia="Times New Roman" w:hAnsi="Times New Roman" w:cs="Times New Roman"/>
        </w:rPr>
        <w:lastRenderedPageBreak/>
        <w:t xml:space="preserve">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3025ED">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1"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2"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3"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w:t>
        </w:r>
        <w:proofErr w:type="spellStart"/>
        <w:r w:rsidR="00B811BE" w:rsidRPr="00B811BE">
          <w:rPr>
            <w:rFonts w:ascii="Times New Roman" w:eastAsia="Times New Roman" w:hAnsi="Times New Roman" w:cs="Times New Roman"/>
            <w:b/>
            <w:bCs/>
            <w:color w:val="000000"/>
            <w:lang w:val="en-CA"/>
          </w:rPr>
          <w:t>Qasem</w:t>
        </w:r>
        <w:proofErr w:type="spellEnd"/>
        <w:r w:rsidR="00B811BE" w:rsidRPr="00B811BE">
          <w:rPr>
            <w:rFonts w:ascii="Times New Roman" w:eastAsia="Times New Roman" w:hAnsi="Times New Roman" w:cs="Times New Roman"/>
            <w:b/>
            <w:bCs/>
            <w:color w:val="000000"/>
            <w:lang w:val="en-CA"/>
          </w:rPr>
          <w:t xml:space="preserve">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Meadow JF, </w:t>
        </w:r>
        <w:proofErr w:type="spellStart"/>
        <w:r w:rsidR="00B811BE" w:rsidRPr="00B811BE">
          <w:rPr>
            <w:rFonts w:ascii="Times New Roman" w:eastAsia="Times New Roman" w:hAnsi="Times New Roman" w:cs="Times New Roman"/>
            <w:b/>
            <w:bCs/>
            <w:color w:val="000000"/>
            <w:lang w:val="en-CA"/>
          </w:rPr>
          <w:t>Altrichter</w:t>
        </w:r>
        <w:proofErr w:type="spellEnd"/>
        <w:r w:rsidR="00B811BE" w:rsidRPr="00B811BE">
          <w:rPr>
            <w:rFonts w:ascii="Times New Roman" w:eastAsia="Times New Roman" w:hAnsi="Times New Roman" w:cs="Times New Roman"/>
            <w:b/>
            <w:bCs/>
            <w:color w:val="000000"/>
            <w:lang w:val="en-CA"/>
          </w:rPr>
          <w:t xml:space="preserve">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Luongo</w:t>
        </w:r>
        <w:proofErr w:type="spellEnd"/>
        <w:r w:rsidR="00B811BE" w:rsidRPr="00B811BE">
          <w:rPr>
            <w:rFonts w:ascii="Times New Roman" w:eastAsia="Times New Roman" w:hAnsi="Times New Roman" w:cs="Times New Roman"/>
            <w:b/>
            <w:bCs/>
            <w:color w:val="000000"/>
            <w:lang w:val="en-CA"/>
          </w:rPr>
          <w:t xml:space="preserve">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w:t>
        </w:r>
        <w:proofErr w:type="spellStart"/>
        <w:r w:rsidR="00B811BE" w:rsidRPr="00B811BE">
          <w:rPr>
            <w:rFonts w:ascii="Times New Roman" w:eastAsia="Times New Roman" w:hAnsi="Times New Roman" w:cs="Times New Roman"/>
            <w:b/>
            <w:bCs/>
            <w:color w:val="000000"/>
            <w:lang w:val="en-CA"/>
          </w:rPr>
          <w:t>Alm</w:t>
        </w:r>
        <w:proofErr w:type="spellEnd"/>
        <w:r w:rsidR="00B811BE" w:rsidRPr="00B811BE">
          <w:rPr>
            <w:rFonts w:ascii="Times New Roman" w:eastAsia="Times New Roman" w:hAnsi="Times New Roman" w:cs="Times New Roman"/>
            <w:b/>
            <w:bCs/>
            <w:color w:val="000000"/>
            <w:lang w:val="en-CA"/>
          </w:rPr>
          <w:t xml:space="preserve"> EJ, Arumugam M, </w:t>
        </w:r>
        <w:proofErr w:type="spellStart"/>
        <w:r w:rsidR="00B811BE" w:rsidRPr="00B811BE">
          <w:rPr>
            <w:rFonts w:ascii="Times New Roman" w:eastAsia="Times New Roman" w:hAnsi="Times New Roman" w:cs="Times New Roman"/>
            <w:b/>
            <w:bCs/>
            <w:color w:val="000000"/>
            <w:lang w:val="en-CA"/>
          </w:rPr>
          <w:t>Asnicar</w:t>
        </w:r>
        <w:proofErr w:type="spellEnd"/>
        <w:r w:rsidR="00B811BE" w:rsidRPr="00B811BE">
          <w:rPr>
            <w:rFonts w:ascii="Times New Roman" w:eastAsia="Times New Roman" w:hAnsi="Times New Roman" w:cs="Times New Roman"/>
            <w:b/>
            <w:bCs/>
            <w:color w:val="000000"/>
            <w:lang w:val="en-CA"/>
          </w:rPr>
          <w:t xml:space="preserve"> F, Bai Y, </w:t>
        </w:r>
        <w:proofErr w:type="spellStart"/>
        <w:r w:rsidR="00B811BE" w:rsidRPr="00B811BE">
          <w:rPr>
            <w:rFonts w:ascii="Times New Roman" w:eastAsia="Times New Roman" w:hAnsi="Times New Roman" w:cs="Times New Roman"/>
            <w:b/>
            <w:bCs/>
            <w:color w:val="000000"/>
            <w:lang w:val="en-CA"/>
          </w:rPr>
          <w:t>Bisanz</w:t>
        </w:r>
        <w:proofErr w:type="spellEnd"/>
        <w:r w:rsidR="00B811BE" w:rsidRPr="00B811BE">
          <w:rPr>
            <w:rFonts w:ascii="Times New Roman" w:eastAsia="Times New Roman" w:hAnsi="Times New Roman" w:cs="Times New Roman"/>
            <w:b/>
            <w:bCs/>
            <w:color w:val="000000"/>
            <w:lang w:val="en-CA"/>
          </w:rPr>
          <w:t xml:space="preserve"> JE, </w:t>
        </w:r>
        <w:proofErr w:type="spellStart"/>
        <w:r w:rsidR="00B811BE" w:rsidRPr="00B811BE">
          <w:rPr>
            <w:rFonts w:ascii="Times New Roman" w:eastAsia="Times New Roman" w:hAnsi="Times New Roman" w:cs="Times New Roman"/>
            <w:b/>
            <w:bCs/>
            <w:color w:val="000000"/>
            <w:lang w:val="en-CA"/>
          </w:rPr>
          <w:t>Bittinger</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Brejnrod</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Brislawn</w:t>
        </w:r>
        <w:proofErr w:type="spellEnd"/>
        <w:r w:rsidR="00B811BE" w:rsidRPr="00B811BE">
          <w:rPr>
            <w:rFonts w:ascii="Times New Roman" w:eastAsia="Times New Roman" w:hAnsi="Times New Roman" w:cs="Times New Roman"/>
            <w:b/>
            <w:bCs/>
            <w:color w:val="000000"/>
            <w:lang w:val="en-CA"/>
          </w:rPr>
          <w:t xml:space="preserve">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w:t>
        </w:r>
        <w:proofErr w:type="spellStart"/>
        <w:r w:rsidR="00B811BE" w:rsidRPr="00B811BE">
          <w:rPr>
            <w:rFonts w:ascii="Times New Roman" w:eastAsia="Times New Roman" w:hAnsi="Times New Roman" w:cs="Times New Roman"/>
            <w:b/>
            <w:bCs/>
            <w:color w:val="000000"/>
            <w:lang w:val="en-CA"/>
          </w:rPr>
          <w:t>Gorlick</w:t>
        </w:r>
        <w:proofErr w:type="spellEnd"/>
        <w:r w:rsidR="00B811BE" w:rsidRPr="00B811BE">
          <w:rPr>
            <w:rFonts w:ascii="Times New Roman" w:eastAsia="Times New Roman" w:hAnsi="Times New Roman" w:cs="Times New Roman"/>
            <w:b/>
            <w:bCs/>
            <w:color w:val="000000"/>
            <w:lang w:val="en-CA"/>
          </w:rPr>
          <w:t xml:space="preserve"> K, Guo J, </w:t>
        </w:r>
        <w:proofErr w:type="spellStart"/>
        <w:r w:rsidR="00B811BE" w:rsidRPr="00B811BE">
          <w:rPr>
            <w:rFonts w:ascii="Times New Roman" w:eastAsia="Times New Roman" w:hAnsi="Times New Roman" w:cs="Times New Roman"/>
            <w:b/>
            <w:bCs/>
            <w:color w:val="000000"/>
            <w:lang w:val="en-CA"/>
          </w:rPr>
          <w:t>Hillmann</w:t>
        </w:r>
        <w:proofErr w:type="spellEnd"/>
        <w:r w:rsidR="00B811BE" w:rsidRPr="00B811BE">
          <w:rPr>
            <w:rFonts w:ascii="Times New Roman" w:eastAsia="Times New Roman" w:hAnsi="Times New Roman" w:cs="Times New Roman"/>
            <w:b/>
            <w:bCs/>
            <w:color w:val="000000"/>
            <w:lang w:val="en-CA"/>
          </w:rPr>
          <w:t xml:space="preserve">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w:t>
        </w:r>
        <w:proofErr w:type="spellStart"/>
        <w:r w:rsidR="00B811BE" w:rsidRPr="00B811BE">
          <w:rPr>
            <w:rFonts w:ascii="Times New Roman" w:eastAsia="Times New Roman" w:hAnsi="Times New Roman" w:cs="Times New Roman"/>
            <w:b/>
            <w:bCs/>
            <w:color w:val="000000"/>
            <w:lang w:val="en-CA"/>
          </w:rPr>
          <w:t>Kaehler</w:t>
        </w:r>
        <w:proofErr w:type="spellEnd"/>
        <w:r w:rsidR="00B811BE" w:rsidRPr="00B811BE">
          <w:rPr>
            <w:rFonts w:ascii="Times New Roman" w:eastAsia="Times New Roman" w:hAnsi="Times New Roman" w:cs="Times New Roman"/>
            <w:b/>
            <w:bCs/>
            <w:color w:val="000000"/>
            <w:lang w:val="en-CA"/>
          </w:rPr>
          <w:t xml:space="preserve"> BD, Kang KB, Keefe CR, </w:t>
        </w:r>
        <w:proofErr w:type="spellStart"/>
        <w:r w:rsidR="00B811BE" w:rsidRPr="00B811BE">
          <w:rPr>
            <w:rFonts w:ascii="Times New Roman" w:eastAsia="Times New Roman" w:hAnsi="Times New Roman" w:cs="Times New Roman"/>
            <w:b/>
            <w:bCs/>
            <w:color w:val="000000"/>
            <w:lang w:val="en-CA"/>
          </w:rPr>
          <w:t>Keim</w:t>
        </w:r>
        <w:proofErr w:type="spellEnd"/>
        <w:r w:rsidR="00B811BE" w:rsidRPr="00B811BE">
          <w:rPr>
            <w:rFonts w:ascii="Times New Roman" w:eastAsia="Times New Roman" w:hAnsi="Times New Roman" w:cs="Times New Roman"/>
            <w:b/>
            <w:bCs/>
            <w:color w:val="000000"/>
            <w:lang w:val="en-CA"/>
          </w:rPr>
          <w:t xml:space="preserve"> P, Kelley ST, Knights D, Koester I, </w:t>
        </w:r>
        <w:proofErr w:type="spellStart"/>
        <w:r w:rsidR="00B811BE" w:rsidRPr="00B811BE">
          <w:rPr>
            <w:rFonts w:ascii="Times New Roman" w:eastAsia="Times New Roman" w:hAnsi="Times New Roman" w:cs="Times New Roman"/>
            <w:b/>
            <w:bCs/>
            <w:color w:val="000000"/>
            <w:lang w:val="en-CA"/>
          </w:rPr>
          <w:t>Kosciolek</w:t>
        </w:r>
        <w:proofErr w:type="spellEnd"/>
        <w:r w:rsidR="00B811BE" w:rsidRPr="00B811BE">
          <w:rPr>
            <w:rFonts w:ascii="Times New Roman" w:eastAsia="Times New Roman" w:hAnsi="Times New Roman" w:cs="Times New Roman"/>
            <w:b/>
            <w:bCs/>
            <w:color w:val="000000"/>
            <w:lang w:val="en-CA"/>
          </w:rPr>
          <w:t xml:space="preserve">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w:t>
        </w:r>
        <w:proofErr w:type="spellStart"/>
        <w:r w:rsidR="00B811BE" w:rsidRPr="00B811BE">
          <w:rPr>
            <w:rFonts w:ascii="Times New Roman" w:eastAsia="Times New Roman" w:hAnsi="Times New Roman" w:cs="Times New Roman"/>
            <w:b/>
            <w:bCs/>
            <w:color w:val="000000"/>
            <w:lang w:val="en-CA"/>
          </w:rPr>
          <w:t>Marotz</w:t>
        </w:r>
        <w:proofErr w:type="spellEnd"/>
        <w:r w:rsidR="00B811BE" w:rsidRPr="00B811BE">
          <w:rPr>
            <w:rFonts w:ascii="Times New Roman" w:eastAsia="Times New Roman" w:hAnsi="Times New Roman" w:cs="Times New Roman"/>
            <w:b/>
            <w:bCs/>
            <w:color w:val="000000"/>
            <w:lang w:val="en-CA"/>
          </w:rPr>
          <w:t xml:space="preserve"> C, Martin BD, McDonald D, McIver LJ, </w:t>
        </w:r>
        <w:proofErr w:type="spellStart"/>
        <w:r w:rsidR="00B811BE" w:rsidRPr="00B811BE">
          <w:rPr>
            <w:rFonts w:ascii="Times New Roman" w:eastAsia="Times New Roman" w:hAnsi="Times New Roman" w:cs="Times New Roman"/>
            <w:b/>
            <w:bCs/>
            <w:color w:val="000000"/>
            <w:lang w:val="en-CA"/>
          </w:rPr>
          <w:t>Melnik</w:t>
        </w:r>
        <w:proofErr w:type="spellEnd"/>
        <w:r w:rsidR="00B811BE" w:rsidRPr="00B811BE">
          <w:rPr>
            <w:rFonts w:ascii="Times New Roman" w:eastAsia="Times New Roman" w:hAnsi="Times New Roman" w:cs="Times New Roman"/>
            <w:b/>
            <w:bCs/>
            <w:color w:val="000000"/>
            <w:lang w:val="en-CA"/>
          </w:rPr>
          <w:t xml:space="preserve">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w:t>
        </w:r>
        <w:proofErr w:type="spellStart"/>
        <w:r w:rsidR="00B811BE" w:rsidRPr="00B811BE">
          <w:rPr>
            <w:rFonts w:ascii="Times New Roman" w:eastAsia="Times New Roman" w:hAnsi="Times New Roman" w:cs="Times New Roman"/>
            <w:b/>
            <w:bCs/>
            <w:color w:val="000000"/>
            <w:lang w:val="en-CA"/>
          </w:rPr>
          <w:t>Petras</w:t>
        </w:r>
        <w:proofErr w:type="spellEnd"/>
        <w:r w:rsidR="00B811BE" w:rsidRPr="00B811BE">
          <w:rPr>
            <w:rFonts w:ascii="Times New Roman" w:eastAsia="Times New Roman" w:hAnsi="Times New Roman" w:cs="Times New Roman"/>
            <w:b/>
            <w:bCs/>
            <w:color w:val="000000"/>
            <w:lang w:val="en-CA"/>
          </w:rPr>
          <w:t xml:space="preserve">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w:t>
        </w:r>
        <w:proofErr w:type="spellStart"/>
        <w:r w:rsidR="00B811BE" w:rsidRPr="00B811BE">
          <w:rPr>
            <w:rFonts w:ascii="Times New Roman" w:eastAsia="Times New Roman" w:hAnsi="Times New Roman" w:cs="Times New Roman"/>
            <w:b/>
            <w:bCs/>
            <w:color w:val="000000"/>
            <w:lang w:val="en-CA"/>
          </w:rPr>
          <w:t>Shiffer</w:t>
        </w:r>
        <w:proofErr w:type="spellEnd"/>
        <w:r w:rsidR="00B811BE" w:rsidRPr="00B811BE">
          <w:rPr>
            <w:rFonts w:ascii="Times New Roman" w:eastAsia="Times New Roman" w:hAnsi="Times New Roman" w:cs="Times New Roman"/>
            <w:b/>
            <w:bCs/>
            <w:color w:val="000000"/>
            <w:lang w:val="en-CA"/>
          </w:rPr>
          <w:t xml:space="preserve">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w:t>
        </w:r>
        <w:proofErr w:type="spellStart"/>
        <w:r w:rsidR="00B811BE" w:rsidRPr="00B811BE">
          <w:rPr>
            <w:rFonts w:ascii="Times New Roman" w:eastAsia="Times New Roman" w:hAnsi="Times New Roman" w:cs="Times New Roman"/>
            <w:b/>
            <w:bCs/>
            <w:color w:val="000000"/>
            <w:lang w:val="en-CA"/>
          </w:rPr>
          <w:t>Caporaso</w:t>
        </w:r>
        <w:proofErr w:type="spellEnd"/>
        <w:r w:rsidR="00B811BE" w:rsidRPr="00B811BE">
          <w:rPr>
            <w:rFonts w:ascii="Times New Roman" w:eastAsia="Times New Roman" w:hAnsi="Times New Roman" w:cs="Times New Roman"/>
            <w:b/>
            <w:bCs/>
            <w:color w:val="000000"/>
            <w:lang w:val="en-CA"/>
          </w:rPr>
          <w:t xml:space="preserve">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Callahan BJ, </w:t>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McMurdie</w:t>
        </w:r>
        <w:proofErr w:type="spellEnd"/>
        <w:r w:rsidR="00B811BE" w:rsidRPr="00B811BE">
          <w:rPr>
            <w:rFonts w:ascii="Times New Roman" w:eastAsia="Times New Roman" w:hAnsi="Times New Roman" w:cs="Times New Roman"/>
            <w:b/>
            <w:bCs/>
            <w:color w:val="000000"/>
            <w:lang w:val="en-CA"/>
          </w:rPr>
          <w:t xml:space="preserv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w:t>
        </w:r>
        <w:proofErr w:type="spellStart"/>
        <w:r w:rsidR="00B811BE" w:rsidRPr="00B811BE">
          <w:rPr>
            <w:rFonts w:ascii="Times New Roman" w:eastAsia="Times New Roman" w:hAnsi="Times New Roman" w:cs="Times New Roman"/>
            <w:b/>
            <w:bCs/>
            <w:color w:val="000000"/>
            <w:lang w:val="en-CA"/>
          </w:rPr>
          <w:t>Schliep</w:t>
        </w:r>
        <w:proofErr w:type="spellEnd"/>
        <w:r w:rsidR="00B811BE" w:rsidRPr="00B811BE">
          <w:rPr>
            <w:rFonts w:ascii="Times New Roman" w:eastAsia="Times New Roman" w:hAnsi="Times New Roman" w:cs="Times New Roman"/>
            <w:b/>
            <w:bCs/>
            <w:color w:val="000000"/>
            <w:lang w:val="en-CA"/>
          </w:rPr>
          <w:t xml:space="preserve">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w:t>
        </w:r>
        <w:proofErr w:type="spellStart"/>
        <w:r w:rsidR="00B811BE" w:rsidRPr="00B811BE">
          <w:rPr>
            <w:rFonts w:ascii="Times New Roman" w:eastAsia="Times New Roman" w:hAnsi="Times New Roman" w:cs="Times New Roman"/>
            <w:b/>
            <w:bCs/>
            <w:color w:val="000000"/>
            <w:lang w:val="en-CA"/>
          </w:rPr>
          <w:t>Averick</w:t>
        </w:r>
        <w:proofErr w:type="spellEnd"/>
        <w:r w:rsidR="00B811BE" w:rsidRPr="00B811BE">
          <w:rPr>
            <w:rFonts w:ascii="Times New Roman" w:eastAsia="Times New Roman" w:hAnsi="Times New Roman" w:cs="Times New Roman"/>
            <w:b/>
            <w:bCs/>
            <w:color w:val="000000"/>
            <w:lang w:val="en-CA"/>
          </w:rPr>
          <w:t xml:space="preserve"> M, Bryan J, Chang W, McGowan L, François R, </w:t>
        </w:r>
        <w:proofErr w:type="spellStart"/>
        <w:r w:rsidR="00B811BE" w:rsidRPr="00B811BE">
          <w:rPr>
            <w:rFonts w:ascii="Times New Roman" w:eastAsia="Times New Roman" w:hAnsi="Times New Roman" w:cs="Times New Roman"/>
            <w:b/>
            <w:bCs/>
            <w:color w:val="000000"/>
            <w:lang w:val="en-CA"/>
          </w:rPr>
          <w:t>Grolemund</w:t>
        </w:r>
        <w:proofErr w:type="spellEnd"/>
        <w:r w:rsidR="00B811BE" w:rsidRPr="00B811BE">
          <w:rPr>
            <w:rFonts w:ascii="Times New Roman" w:eastAsia="Times New Roman" w:hAnsi="Times New Roman" w:cs="Times New Roman"/>
            <w:b/>
            <w:bCs/>
            <w:color w:val="000000"/>
            <w:lang w:val="en-CA"/>
          </w:rPr>
          <w:t xml:space="preserve"> G, Hayes A, Henry L, Hester J, Kuhn M, Pedersen T, Miller E, Bache S, Müller K, </w:t>
        </w:r>
        <w:proofErr w:type="spellStart"/>
        <w:r w:rsidR="00B811BE" w:rsidRPr="00B811BE">
          <w:rPr>
            <w:rFonts w:ascii="Times New Roman" w:eastAsia="Times New Roman" w:hAnsi="Times New Roman" w:cs="Times New Roman"/>
            <w:b/>
            <w:bCs/>
            <w:color w:val="000000"/>
            <w:lang w:val="en-CA"/>
          </w:rPr>
          <w:t>Ooms</w:t>
        </w:r>
        <w:proofErr w:type="spellEnd"/>
        <w:r w:rsidR="00B811BE" w:rsidRPr="00B811BE">
          <w:rPr>
            <w:rFonts w:ascii="Times New Roman" w:eastAsia="Times New Roman" w:hAnsi="Times New Roman" w:cs="Times New Roman"/>
            <w:b/>
            <w:bCs/>
            <w:color w:val="000000"/>
            <w:lang w:val="en-CA"/>
          </w:rPr>
          <w:t xml:space="preserve"> J, Robinson D, Seidel D, </w:t>
        </w:r>
        <w:proofErr w:type="spellStart"/>
        <w:r w:rsidR="00B811BE" w:rsidRPr="00B811BE">
          <w:rPr>
            <w:rFonts w:ascii="Times New Roman" w:eastAsia="Times New Roman" w:hAnsi="Times New Roman" w:cs="Times New Roman"/>
            <w:b/>
            <w:bCs/>
            <w:color w:val="000000"/>
            <w:lang w:val="en-CA"/>
          </w:rPr>
          <w:t>Spinu</w:t>
        </w:r>
        <w:proofErr w:type="spellEnd"/>
        <w:r w:rsidR="00B811BE" w:rsidRPr="00B811BE">
          <w:rPr>
            <w:rFonts w:ascii="Times New Roman" w:eastAsia="Times New Roman" w:hAnsi="Times New Roman" w:cs="Times New Roman"/>
            <w:b/>
            <w:bCs/>
            <w:color w:val="000000"/>
            <w:lang w:val="en-CA"/>
          </w:rPr>
          <w:t xml:space="preserve"> V, Takahashi K, Vaughan D, Wilke C, Woo K, </w:t>
        </w:r>
        <w:proofErr w:type="spellStart"/>
        <w:r w:rsidR="00B811BE" w:rsidRPr="00B811BE">
          <w:rPr>
            <w:rFonts w:ascii="Times New Roman" w:eastAsia="Times New Roman" w:hAnsi="Times New Roman" w:cs="Times New Roman"/>
            <w:b/>
            <w:bCs/>
            <w:color w:val="000000"/>
            <w:lang w:val="en-CA"/>
          </w:rPr>
          <w:t>Yutani</w:t>
        </w:r>
        <w:proofErr w:type="spellEnd"/>
        <w:r w:rsidR="00B811BE" w:rsidRPr="00B811BE">
          <w:rPr>
            <w:rFonts w:ascii="Times New Roman" w:eastAsia="Times New Roman" w:hAnsi="Times New Roman" w:cs="Times New Roman"/>
            <w:b/>
            <w:bCs/>
            <w:color w:val="000000"/>
            <w:lang w:val="en-CA"/>
          </w:rPr>
          <w:t xml:space="preserve">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w:t>
        </w:r>
        <w:proofErr w:type="spellStart"/>
        <w:r w:rsidR="00B811BE" w:rsidRPr="00B811BE">
          <w:rPr>
            <w:rFonts w:ascii="Times New Roman" w:eastAsia="Times New Roman" w:hAnsi="Times New Roman" w:cs="Times New Roman"/>
            <w:color w:val="000000"/>
            <w:lang w:val="en-CA"/>
          </w:rPr>
          <w:t>Scand</w:t>
        </w:r>
        <w:proofErr w:type="spellEnd"/>
        <w:r w:rsidR="00B811BE" w:rsidRPr="00B811BE">
          <w:rPr>
            <w:rFonts w:ascii="Times New Roman" w:eastAsia="Times New Roman" w:hAnsi="Times New Roman" w:cs="Times New Roman"/>
            <w:color w:val="000000"/>
            <w:lang w:val="en-CA"/>
          </w:rPr>
          <w:t xml:space="preserve">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Kotz</w:t>
        </w:r>
        <w:proofErr w:type="spellEnd"/>
        <w:r w:rsidR="00B811BE" w:rsidRPr="00B811BE">
          <w:rPr>
            <w:rFonts w:ascii="Times New Roman" w:eastAsia="Times New Roman" w:hAnsi="Times New Roman" w:cs="Times New Roman"/>
            <w:color w:val="000000"/>
            <w:lang w:val="en-CA"/>
          </w:rPr>
          <w:t>,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w:t>
        </w:r>
        <w:proofErr w:type="spellStart"/>
        <w:r w:rsidR="00B811BE" w:rsidRPr="00B811BE">
          <w:rPr>
            <w:rFonts w:ascii="Times New Roman" w:eastAsia="Times New Roman" w:hAnsi="Times New Roman" w:cs="Times New Roman"/>
            <w:b/>
            <w:bCs/>
            <w:color w:val="000000"/>
            <w:lang w:val="en-CA"/>
          </w:rPr>
          <w:t>Galzote</w:t>
        </w:r>
        <w:proofErr w:type="spellEnd"/>
        <w:r w:rsidR="00B811BE" w:rsidRPr="00B811BE">
          <w:rPr>
            <w:rFonts w:ascii="Times New Roman" w:eastAsia="Times New Roman" w:hAnsi="Times New Roman" w:cs="Times New Roman"/>
            <w:b/>
            <w:bCs/>
            <w:color w:val="000000"/>
            <w:lang w:val="en-CA"/>
          </w:rPr>
          <w:t xml:space="preserv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Mignone</w:t>
        </w:r>
        <w:proofErr w:type="spellEnd"/>
        <w:r w:rsidR="00B811BE" w:rsidRPr="00B811BE">
          <w:rPr>
            <w:rFonts w:ascii="Times New Roman" w:eastAsia="Times New Roman" w:hAnsi="Times New Roman" w:cs="Times New Roman"/>
            <w:b/>
            <w:bCs/>
            <w:color w:val="000000"/>
            <w:lang w:val="en-CA"/>
          </w:rPr>
          <w:t xml:space="preserv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w:t>
        </w:r>
        <w:proofErr w:type="spellStart"/>
        <w:r w:rsidR="00B811BE" w:rsidRPr="00B811BE">
          <w:rPr>
            <w:rFonts w:ascii="Times New Roman" w:eastAsia="Times New Roman" w:hAnsi="Times New Roman" w:cs="Times New Roman"/>
            <w:b/>
            <w:bCs/>
            <w:color w:val="000000"/>
            <w:lang w:val="en-CA"/>
          </w:rPr>
          <w:t>Bertelsen</w:t>
        </w:r>
        <w:proofErr w:type="spellEnd"/>
        <w:r w:rsidR="00B811BE" w:rsidRPr="00B811BE">
          <w:rPr>
            <w:rFonts w:ascii="Times New Roman" w:eastAsia="Times New Roman" w:hAnsi="Times New Roman" w:cs="Times New Roman"/>
            <w:b/>
            <w:bCs/>
            <w:color w:val="000000"/>
            <w:lang w:val="en-CA"/>
          </w:rPr>
          <w:t xml:space="preserve">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w:t>
        </w:r>
        <w:proofErr w:type="spellStart"/>
        <w:r w:rsidR="00B811BE" w:rsidRPr="00B811BE">
          <w:rPr>
            <w:rFonts w:ascii="Times New Roman" w:eastAsia="Times New Roman" w:hAnsi="Times New Roman" w:cs="Times New Roman"/>
            <w:b/>
            <w:bCs/>
            <w:color w:val="000000"/>
            <w:lang w:val="en-CA"/>
          </w:rPr>
          <w:t>Nichter</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Dannemiller</w:t>
        </w:r>
        <w:proofErr w:type="spellEnd"/>
        <w:r w:rsidR="00B811BE" w:rsidRPr="00B811BE">
          <w:rPr>
            <w:rFonts w:ascii="Times New Roman" w:eastAsia="Times New Roman" w:hAnsi="Times New Roman" w:cs="Times New Roman"/>
            <w:b/>
            <w:bCs/>
            <w:color w:val="000000"/>
            <w:lang w:val="en-CA"/>
          </w:rPr>
          <w:t xml:space="preserve"> KC, Weschler CJ, </w:t>
        </w:r>
        <w:proofErr w:type="spellStart"/>
        <w:r w:rsidR="00B811BE" w:rsidRPr="00B811BE">
          <w:rPr>
            <w:rFonts w:ascii="Times New Roman" w:eastAsia="Times New Roman" w:hAnsi="Times New Roman" w:cs="Times New Roman"/>
            <w:b/>
            <w:bCs/>
            <w:color w:val="000000"/>
            <w:lang w:val="en-CA"/>
          </w:rPr>
          <w:t>Peccia</w:t>
        </w:r>
        <w:proofErr w:type="spellEnd"/>
        <w:r w:rsidR="00B811BE" w:rsidRPr="00B811BE">
          <w:rPr>
            <w:rFonts w:ascii="Times New Roman" w:eastAsia="Times New Roman" w:hAnsi="Times New Roman" w:cs="Times New Roman"/>
            <w:b/>
            <w:bCs/>
            <w:color w:val="000000"/>
            <w:lang w:val="en-CA"/>
          </w:rPr>
          <w:t xml:space="preserve">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w:t>
        </w:r>
        <w:proofErr w:type="spellStart"/>
        <w:r w:rsidR="00B811BE" w:rsidRPr="00B811BE">
          <w:rPr>
            <w:rFonts w:ascii="Times New Roman" w:eastAsia="Times New Roman" w:hAnsi="Times New Roman" w:cs="Times New Roman"/>
            <w:b/>
            <w:bCs/>
            <w:color w:val="000000"/>
            <w:lang w:val="en-CA"/>
          </w:rPr>
          <w:t>Palange</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Vaish</w:t>
        </w:r>
        <w:proofErr w:type="spellEnd"/>
        <w:r w:rsidR="00B811BE" w:rsidRPr="00B811BE">
          <w:rPr>
            <w:rFonts w:ascii="Times New Roman" w:eastAsia="Times New Roman" w:hAnsi="Times New Roman" w:cs="Times New Roman"/>
            <w:b/>
            <w:bCs/>
            <w:color w:val="000000"/>
            <w:lang w:val="en-CA"/>
          </w:rPr>
          <w:t xml:space="preserve">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Könönen</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Gursoy</w:t>
        </w:r>
        <w:proofErr w:type="spellEnd"/>
        <w:r w:rsidR="00B811BE" w:rsidRPr="00B811BE">
          <w:rPr>
            <w:rFonts w:ascii="Times New Roman" w:eastAsia="Times New Roman" w:hAnsi="Times New Roman" w:cs="Times New Roman"/>
            <w:b/>
            <w:bCs/>
            <w:color w:val="000000"/>
            <w:lang w:val="en-CA"/>
          </w:rPr>
          <w:t xml:space="preserve">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w:t>
        </w:r>
        <w:proofErr w:type="spellStart"/>
        <w:r w:rsidR="00B811BE" w:rsidRPr="00B811BE">
          <w:rPr>
            <w:rFonts w:ascii="Times New Roman" w:eastAsia="Times New Roman" w:hAnsi="Times New Roman" w:cs="Times New Roman"/>
            <w:b/>
            <w:bCs/>
            <w:color w:val="000000"/>
            <w:lang w:val="en-CA"/>
          </w:rPr>
          <w:t>Bartosik</w:t>
        </w:r>
        <w:proofErr w:type="spellEnd"/>
        <w:r w:rsidR="00B811BE" w:rsidRPr="00B811BE">
          <w:rPr>
            <w:rFonts w:ascii="Times New Roman" w:eastAsia="Times New Roman" w:hAnsi="Times New Roman" w:cs="Times New Roman"/>
            <w:b/>
            <w:bCs/>
            <w:color w:val="000000"/>
            <w:lang w:val="en-CA"/>
          </w:rPr>
          <w:t xml:space="preserve">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2"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w:t>
        </w:r>
        <w:proofErr w:type="spellStart"/>
        <w:r w:rsidR="00B811BE" w:rsidRPr="00B811BE">
          <w:rPr>
            <w:rFonts w:ascii="Times New Roman" w:eastAsia="Times New Roman" w:hAnsi="Times New Roman" w:cs="Times New Roman"/>
            <w:b/>
            <w:bCs/>
            <w:color w:val="000000"/>
            <w:lang w:val="en-CA"/>
          </w:rPr>
          <w:t>Strimling</w:t>
        </w:r>
        <w:proofErr w:type="spellEnd"/>
        <w:r w:rsidR="00B811BE" w:rsidRPr="00B811BE">
          <w:rPr>
            <w:rFonts w:ascii="Times New Roman" w:eastAsia="Times New Roman" w:hAnsi="Times New Roman" w:cs="Times New Roman"/>
            <w:b/>
            <w:bCs/>
            <w:color w:val="000000"/>
            <w:lang w:val="en-CA"/>
          </w:rPr>
          <w:t xml:space="preserve">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302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3025ED">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3025ED">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3025ED">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3025ED">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3025ED">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379B7A35"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0"/>
      <w:r>
        <w:rPr>
          <w:rFonts w:ascii="Times New Roman" w:eastAsia="Times New Roman" w:hAnsi="Times New Roman" w:cs="Times New Roman"/>
        </w:rPr>
        <w:t xml:space="preserve">Observed species diversity (richness) boxplot of groups categorized by sex and sheet washing </w:t>
      </w:r>
      <w:r>
        <w:rPr>
          <w:rFonts w:ascii="Times New Roman" w:eastAsia="Times New Roman" w:hAnsi="Times New Roman" w:cs="Times New Roman"/>
        </w:rPr>
        <w:lastRenderedPageBreak/>
        <w:t xml:space="preserve">frequency. (B) Shannon’s diversity boxplot of groups categorized by sex and sheet washing frequency. Legend specifying groups categorized by sheet wash frequency and sex is shown on the right. </w:t>
      </w:r>
      <w:commentRangeEnd w:id="0"/>
      <w:r w:rsidR="000F0628">
        <w:rPr>
          <w:rStyle w:val="CommentReference"/>
        </w:rPr>
        <w:commentReference w:id="0"/>
      </w:r>
      <w:r>
        <w:rPr>
          <w:rFonts w:ascii="Times New Roman" w:eastAsia="Times New Roman" w:hAnsi="Times New Roman" w:cs="Times New Roman"/>
        </w:rPr>
        <w:t xml:space="preserve">Statistical analysis was performed using a two-way ANOVA with a p-value of 0.05.  </w:t>
      </w:r>
    </w:p>
    <w:p w14:paraId="53661FD7" w14:textId="46DB2523"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w:t>
      </w:r>
      <w:proofErr w:type="gramStart"/>
      <w:r>
        <w:rPr>
          <w:rFonts w:ascii="Times New Roman" w:eastAsia="Times New Roman" w:hAnsi="Times New Roman" w:cs="Times New Roman"/>
        </w:rPr>
        <w:t>present</w:t>
      </w:r>
      <w:proofErr w:type="gramEnd"/>
      <w:r>
        <w:rPr>
          <w:rFonts w:ascii="Times New Roman" w:eastAsia="Times New Roman" w:hAnsi="Times New Roman" w:cs="Times New Roman"/>
        </w:rPr>
        <w:t xml:space="preserve"> in the various sex-specific sheet washing groups are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Figure 3. For both sexes, individuals with low sheet washing frequency have more unique core microbiomes than individuals with high washing frequency</w:t>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The numbers in each circle represent the genera 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3025ED">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Figure 4. Across high and low sheet washing frequencies, females have a higher number of upregulated genera than men. </w:t>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90C6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90C699" w16cid:durableId="2EECD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4657D"/>
    <w:rsid w:val="000C7CA6"/>
    <w:rsid w:val="000D30CF"/>
    <w:rsid w:val="000D7350"/>
    <w:rsid w:val="000F0628"/>
    <w:rsid w:val="001123FA"/>
    <w:rsid w:val="001225D6"/>
    <w:rsid w:val="00136F6B"/>
    <w:rsid w:val="00192186"/>
    <w:rsid w:val="001A56B5"/>
    <w:rsid w:val="001D4665"/>
    <w:rsid w:val="0021217E"/>
    <w:rsid w:val="00233995"/>
    <w:rsid w:val="00287206"/>
    <w:rsid w:val="00293B82"/>
    <w:rsid w:val="002A2241"/>
    <w:rsid w:val="002C3647"/>
    <w:rsid w:val="002D576C"/>
    <w:rsid w:val="002E61C9"/>
    <w:rsid w:val="002F5385"/>
    <w:rsid w:val="002F53D8"/>
    <w:rsid w:val="002F60D6"/>
    <w:rsid w:val="003025ED"/>
    <w:rsid w:val="003031EC"/>
    <w:rsid w:val="00337B85"/>
    <w:rsid w:val="00370105"/>
    <w:rsid w:val="00375928"/>
    <w:rsid w:val="003A4CA2"/>
    <w:rsid w:val="003C279D"/>
    <w:rsid w:val="003F0D69"/>
    <w:rsid w:val="00410C1A"/>
    <w:rsid w:val="00414E73"/>
    <w:rsid w:val="004542FA"/>
    <w:rsid w:val="00486102"/>
    <w:rsid w:val="00514629"/>
    <w:rsid w:val="00522F71"/>
    <w:rsid w:val="005564F3"/>
    <w:rsid w:val="00614956"/>
    <w:rsid w:val="006248A0"/>
    <w:rsid w:val="00667E91"/>
    <w:rsid w:val="00686BE4"/>
    <w:rsid w:val="006A216D"/>
    <w:rsid w:val="006A7391"/>
    <w:rsid w:val="006D5A5B"/>
    <w:rsid w:val="006E6FE0"/>
    <w:rsid w:val="007348D6"/>
    <w:rsid w:val="00753C37"/>
    <w:rsid w:val="00753E7C"/>
    <w:rsid w:val="0077668E"/>
    <w:rsid w:val="00792B30"/>
    <w:rsid w:val="007A0CD4"/>
    <w:rsid w:val="007A18B9"/>
    <w:rsid w:val="007A1CE2"/>
    <w:rsid w:val="007C52A8"/>
    <w:rsid w:val="007D53B0"/>
    <w:rsid w:val="008052A2"/>
    <w:rsid w:val="00866EF6"/>
    <w:rsid w:val="00872937"/>
    <w:rsid w:val="008C07FF"/>
    <w:rsid w:val="008C499E"/>
    <w:rsid w:val="0090518E"/>
    <w:rsid w:val="00A05F59"/>
    <w:rsid w:val="00A3746B"/>
    <w:rsid w:val="00A44633"/>
    <w:rsid w:val="00A93942"/>
    <w:rsid w:val="00AF698A"/>
    <w:rsid w:val="00B057AF"/>
    <w:rsid w:val="00B439ED"/>
    <w:rsid w:val="00B46952"/>
    <w:rsid w:val="00B734BF"/>
    <w:rsid w:val="00B811BE"/>
    <w:rsid w:val="00B91456"/>
    <w:rsid w:val="00BA3EBC"/>
    <w:rsid w:val="00BD719E"/>
    <w:rsid w:val="00C3746D"/>
    <w:rsid w:val="00CC6C66"/>
    <w:rsid w:val="00E05419"/>
    <w:rsid w:val="00E1675B"/>
    <w:rsid w:val="00E22BC3"/>
    <w:rsid w:val="00E316A9"/>
    <w:rsid w:val="00E42E71"/>
    <w:rsid w:val="00E64A8C"/>
    <w:rsid w:val="00F12A29"/>
    <w:rsid w:val="00F16C3F"/>
    <w:rsid w:val="00F25822"/>
    <w:rsid w:val="00F356B8"/>
    <w:rsid w:val="00F6333F"/>
    <w:rsid w:val="00F6757A"/>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kLvHMx" TargetMode="External"/><Relationship Id="rId117" Type="http://schemas.openxmlformats.org/officeDocument/2006/relationships/theme" Target="theme/theme1.xml"/><Relationship Id="rId21" Type="http://schemas.openxmlformats.org/officeDocument/2006/relationships/hyperlink" Target="https://www.zotero.org/google-docs/?GAscO6" TargetMode="External"/><Relationship Id="rId42" Type="http://schemas.openxmlformats.org/officeDocument/2006/relationships/hyperlink" Target="https://www.zotero.org/google-docs/?IWcEVE" TargetMode="External"/><Relationship Id="rId47" Type="http://schemas.openxmlformats.org/officeDocument/2006/relationships/hyperlink" Target="https://www.zotero.org/google-docs/?wQbLbN" TargetMode="External"/><Relationship Id="rId63" Type="http://schemas.openxmlformats.org/officeDocument/2006/relationships/hyperlink" Target="https://www.zotero.org/google-docs/?ZNBSC6"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D4Gu5d" TargetMode="External"/><Relationship Id="rId37" Type="http://schemas.openxmlformats.org/officeDocument/2006/relationships/hyperlink" Target="https://www.zotero.org/google-docs/?1Tst7q" TargetMode="External"/><Relationship Id="rId53" Type="http://schemas.openxmlformats.org/officeDocument/2006/relationships/hyperlink" Target="https://www.zotero.org/google-docs/?81V0u9" TargetMode="External"/><Relationship Id="rId58" Type="http://schemas.openxmlformats.org/officeDocument/2006/relationships/hyperlink" Target="https://www.zotero.org/google-docs/?m0nipg"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zw0DGR" TargetMode="External"/><Relationship Id="rId27" Type="http://schemas.openxmlformats.org/officeDocument/2006/relationships/hyperlink" Target="https://www.zotero.org/google-docs/?4ybCFP" TargetMode="External"/><Relationship Id="rId43" Type="http://schemas.openxmlformats.org/officeDocument/2006/relationships/hyperlink" Target="https://www.zotero.org/google-docs/?EZEhsl" TargetMode="External"/><Relationship Id="rId48" Type="http://schemas.openxmlformats.org/officeDocument/2006/relationships/hyperlink" Target="https://www.zotero.org/google-docs/?CyjRb6"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comments" Target="comments.xm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EXPwxn" TargetMode="External"/><Relationship Id="rId38" Type="http://schemas.openxmlformats.org/officeDocument/2006/relationships/hyperlink" Target="https://www.zotero.org/google-docs/?53skr5" TargetMode="External"/><Relationship Id="rId59" Type="http://schemas.openxmlformats.org/officeDocument/2006/relationships/hyperlink" Target="https://www.zotero.org/google-docs/?hnr8S3"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2FGRW1"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crmXAa" TargetMode="External"/><Relationship Id="rId28" Type="http://schemas.openxmlformats.org/officeDocument/2006/relationships/hyperlink" Target="https://www.zotero.org/google-docs/?MqHgmo" TargetMode="External"/><Relationship Id="rId49" Type="http://schemas.openxmlformats.org/officeDocument/2006/relationships/hyperlink" Target="https://www.zotero.org/google-docs/?0gkhQL" TargetMode="External"/><Relationship Id="rId114" Type="http://schemas.microsoft.com/office/2011/relationships/commentsExtended" Target="commentsExtended.xm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iLHCbb" TargetMode="External"/><Relationship Id="rId44" Type="http://schemas.openxmlformats.org/officeDocument/2006/relationships/hyperlink" Target="https://www.zotero.org/google-docs/?GbkmxS" TargetMode="External"/><Relationship Id="rId52" Type="http://schemas.openxmlformats.org/officeDocument/2006/relationships/hyperlink" Target="https://www.zotero.org/google-docs/?B540Ka" TargetMode="External"/><Relationship Id="rId60" Type="http://schemas.openxmlformats.org/officeDocument/2006/relationships/hyperlink" Target="https://www.zotero.org/google-docs/?Fj4eeg"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5xoSaS"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hRxUmZ" TargetMode="External"/><Relationship Id="rId50" Type="http://schemas.openxmlformats.org/officeDocument/2006/relationships/hyperlink" Target="https://www.zotero.org/google-docs/?MBufVF" TargetMode="External"/><Relationship Id="rId55" Type="http://schemas.openxmlformats.org/officeDocument/2006/relationships/hyperlink" Target="https://www.zotero.org/google-docs/?Zw31K6"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nBWn7s" TargetMode="External"/><Relationship Id="rId24" Type="http://schemas.openxmlformats.org/officeDocument/2006/relationships/hyperlink" Target="https://www.zotero.org/google-docs/?jo4U00" TargetMode="External"/><Relationship Id="rId40" Type="http://schemas.openxmlformats.org/officeDocument/2006/relationships/hyperlink" Target="https://www.zotero.org/google-docs/?sFLidN" TargetMode="External"/><Relationship Id="rId45" Type="http://schemas.openxmlformats.org/officeDocument/2006/relationships/hyperlink" Target="https://www.zotero.org/google-docs/?FhGo7h"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microsoft.com/office/2016/09/relationships/commentsIds" Target="commentsIds.xml"/><Relationship Id="rId61" Type="http://schemas.openxmlformats.org/officeDocument/2006/relationships/hyperlink" Target="https://www.zotero.org/google-docs/?ZNBSC6" TargetMode="External"/><Relationship Id="rId82" Type="http://schemas.openxmlformats.org/officeDocument/2006/relationships/hyperlink" Target="https://www.zotero.org/google-docs/?ZNBSC6" TargetMode="External"/><Relationship Id="rId19" Type="http://schemas.openxmlformats.org/officeDocument/2006/relationships/hyperlink" Target="https://www.zotero.org/google-docs/?Fngtkj" TargetMode="Externa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9MsBJW" TargetMode="External"/><Relationship Id="rId35" Type="http://schemas.openxmlformats.org/officeDocument/2006/relationships/hyperlink" Target="https://www.zotero.org/google-docs/?8KJ1vb" TargetMode="External"/><Relationship Id="rId56" Type="http://schemas.openxmlformats.org/officeDocument/2006/relationships/hyperlink" Target="https://www.zotero.org/google-docs/?fAlD0f"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R1jfrA"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Ow49p8" TargetMode="External"/><Relationship Id="rId46" Type="http://schemas.openxmlformats.org/officeDocument/2006/relationships/hyperlink" Target="https://www.zotero.org/google-docs/?snR7Vj"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openxmlformats.org/officeDocument/2006/relationships/hyperlink" Target="https://www.zotero.org/google-docs/?le8dYW" TargetMode="External"/><Relationship Id="rId41" Type="http://schemas.openxmlformats.org/officeDocument/2006/relationships/hyperlink" Target="https://www.zotero.org/google-docs/?yfUE17" TargetMode="External"/><Relationship Id="rId62" Type="http://schemas.openxmlformats.org/officeDocument/2006/relationships/hyperlink" Target="https://www.zotero.org/google-docs/?ZNBSC6"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4kVMxn" TargetMode="External"/><Relationship Id="rId57" Type="http://schemas.openxmlformats.org/officeDocument/2006/relationships/hyperlink" Target="https://www.zotero.org/google-docs/?yGJZNS"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8649</Words>
  <Characters>49304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2024-07-22T20:11:00Z</dcterms:modified>
  <cp:category/>
</cp:coreProperties>
</file>