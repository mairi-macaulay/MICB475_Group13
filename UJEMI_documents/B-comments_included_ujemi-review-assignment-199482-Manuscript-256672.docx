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EB5FB" w14:textId="1E331BC5"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Individuals in shared dormitories who rarely wash their sheets are associated with greater sex-specific microbial changes compared to individuals who wash their sheets frequently</w:t>
      </w:r>
    </w:p>
    <w:p w14:paraId="1C5A6BFD" w14:textId="77777777" w:rsidR="00F93C64" w:rsidRDefault="00F93C64">
      <w:pPr>
        <w:spacing w:line="480" w:lineRule="auto"/>
        <w:rPr>
          <w:rFonts w:ascii="Times New Roman" w:eastAsia="Times New Roman" w:hAnsi="Times New Roman" w:cs="Times New Roman"/>
          <w:b/>
        </w:rPr>
      </w:pPr>
    </w:p>
    <w:p w14:paraId="1C486309" w14:textId="77777777" w:rsidR="006A7391" w:rsidRPr="007A0CD4" w:rsidRDefault="00000000">
      <w:pPr>
        <w:spacing w:line="480" w:lineRule="auto"/>
        <w:rPr>
          <w:rFonts w:ascii="Times New Roman" w:eastAsia="Times New Roman" w:hAnsi="Times New Roman" w:cs="Times New Roman"/>
          <w:vertAlign w:val="superscript"/>
        </w:rPr>
      </w:pPr>
      <w:r>
        <w:rPr>
          <w:rFonts w:ascii="Times New Roman" w:eastAsia="Times New Roman" w:hAnsi="Times New Roman" w:cs="Times New Roman"/>
        </w:rPr>
        <w:t>Lina Anwari</w:t>
      </w:r>
      <w:r>
        <w:rPr>
          <w:rFonts w:ascii="Times New Roman" w:eastAsia="Times New Roman" w:hAnsi="Times New Roman" w:cs="Times New Roman"/>
          <w:vertAlign w:val="superscript"/>
        </w:rPr>
        <w:t>1</w:t>
      </w:r>
      <w:r>
        <w:rPr>
          <w:rFonts w:ascii="Times New Roman" w:eastAsia="Times New Roman" w:hAnsi="Times New Roman" w:cs="Times New Roman"/>
        </w:rPr>
        <w:t>, Abigail Cho</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rPr>
        <w:t xml:space="preserve">, </w:t>
      </w:r>
      <w:proofErr w:type="spellStart"/>
      <w:r>
        <w:rPr>
          <w:rFonts w:ascii="Times New Roman" w:eastAsia="Times New Roman" w:hAnsi="Times New Roman" w:cs="Times New Roman"/>
        </w:rPr>
        <w:t>Màiri</w:t>
      </w:r>
      <w:proofErr w:type="spellEnd"/>
      <w:r>
        <w:rPr>
          <w:rFonts w:ascii="Times New Roman" w:eastAsia="Times New Roman" w:hAnsi="Times New Roman" w:cs="Times New Roman"/>
        </w:rPr>
        <w:t xml:space="preserve"> MacAulay</w:t>
      </w:r>
      <w:r>
        <w:rPr>
          <w:rFonts w:ascii="Times New Roman" w:eastAsia="Times New Roman" w:hAnsi="Times New Roman" w:cs="Times New Roman"/>
          <w:vertAlign w:val="superscript"/>
        </w:rPr>
        <w:t>1</w:t>
      </w:r>
      <w:r>
        <w:rPr>
          <w:rFonts w:ascii="Times New Roman" w:eastAsia="Times New Roman" w:hAnsi="Times New Roman" w:cs="Times New Roman"/>
        </w:rPr>
        <w:t>, Juliet Malkowski</w:t>
      </w:r>
      <w:r>
        <w:rPr>
          <w:rFonts w:ascii="Times New Roman" w:eastAsia="Times New Roman" w:hAnsi="Times New Roman" w:cs="Times New Roman"/>
          <w:vertAlign w:val="superscript"/>
        </w:rPr>
        <w:t>1</w:t>
      </w:r>
    </w:p>
    <w:p w14:paraId="200C05B2" w14:textId="77777777" w:rsidR="006A7391" w:rsidRDefault="00000000">
      <w:pPr>
        <w:spacing w:line="480" w:lineRule="auto"/>
        <w:rPr>
          <w:rFonts w:ascii="Times New Roman" w:eastAsia="Times New Roman" w:hAnsi="Times New Roman" w:cs="Times New Roman"/>
          <w:i/>
        </w:rPr>
      </w:pPr>
      <w:r>
        <w:rPr>
          <w:rFonts w:ascii="Times New Roman" w:eastAsia="Times New Roman" w:hAnsi="Times New Roman" w:cs="Times New Roman"/>
          <w:i/>
          <w:vertAlign w:val="superscript"/>
        </w:rPr>
        <w:t>1</w:t>
      </w:r>
      <w:r>
        <w:rPr>
          <w:rFonts w:ascii="Times New Roman" w:eastAsia="Times New Roman" w:hAnsi="Times New Roman" w:cs="Times New Roman"/>
          <w:i/>
        </w:rPr>
        <w:t>Department of Microbiology and Immunology, University of British Columbia, Vancouver, British Columbia, Canada</w:t>
      </w:r>
    </w:p>
    <w:p w14:paraId="084344B3" w14:textId="77777777" w:rsidR="006A7391" w:rsidRDefault="006A7391">
      <w:pPr>
        <w:spacing w:line="480" w:lineRule="auto"/>
        <w:rPr>
          <w:rFonts w:ascii="Times New Roman" w:eastAsia="Times New Roman" w:hAnsi="Times New Roman" w:cs="Times New Roman"/>
          <w:b/>
        </w:rPr>
      </w:pPr>
    </w:p>
    <w:p w14:paraId="17AF4200"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ABSTRACT</w:t>
      </w:r>
    </w:p>
    <w:p w14:paraId="3983AB9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skin is the largest organ in the human body whose surface contains a diverse microbial community that contributes to human health by harboring and protecting against pathogens. The composition of the microbial community on the human hand is unique as it has </w:t>
      </w:r>
      <w:proofErr w:type="gramStart"/>
      <w:r>
        <w:rPr>
          <w:rFonts w:ascii="Times New Roman" w:eastAsia="Times New Roman" w:hAnsi="Times New Roman" w:cs="Times New Roman"/>
        </w:rPr>
        <w:t>frequent</w:t>
      </w:r>
      <w:proofErr w:type="gramEnd"/>
      <w:r>
        <w:rPr>
          <w:rFonts w:ascii="Times New Roman" w:eastAsia="Times New Roman" w:hAnsi="Times New Roman" w:cs="Times New Roman"/>
        </w:rPr>
        <w:t xml:space="preserve"> and direct interactions with the surrounding environment. Various factors impact the microbial species present on the dominant hand of an individual, with a primary intrinsic factor being sex and an extrinsic one being hygiene practice. While hygiene practices like hand washing have been shown to decrease overall microbial load, there is a current knowledge gap on how other hygiene practices, such as sheet washing, intersect with sex to impact the skin microbiome. This study therefore explored the impact of sex and the hygiene factor of sheet washing frequency on the microbial composition of hands among individuals residing in shared dormitories. Through microbial diversity and abundance analyses, our findings suggest that sex is a greater driver of hand microbial composition than sheet washing frequency, but that sheet washing frequency still has an effect, as less frequent sheet washing is associated with greater variations in hand microbial composition. Overall, the findings from our study contribute to the growing field of research on how hygiene habits influence the human microbiome in a sex-specific manner, providing a platform for further investigations on the effects of these intersecting factors on health outcomes.</w:t>
      </w:r>
    </w:p>
    <w:p w14:paraId="0B5B163B" w14:textId="77777777" w:rsidR="006A7391" w:rsidRDefault="006A7391">
      <w:pPr>
        <w:spacing w:line="480" w:lineRule="auto"/>
        <w:rPr>
          <w:rFonts w:ascii="Times New Roman" w:eastAsia="Times New Roman" w:hAnsi="Times New Roman" w:cs="Times New Roman"/>
          <w:b/>
        </w:rPr>
      </w:pPr>
    </w:p>
    <w:p w14:paraId="40707C6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INTRODUCTION </w:t>
      </w:r>
    </w:p>
    <w:p w14:paraId="366119E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Hygiene practices have historically been associated with lowering microbial concentrations on the skin to reduce the transmission of diseases </w:t>
      </w:r>
      <w:hyperlink r:id="rId5">
        <w:r>
          <w:rPr>
            <w:rFonts w:ascii="Times New Roman" w:eastAsia="Times New Roman" w:hAnsi="Times New Roman" w:cs="Times New Roman"/>
          </w:rPr>
          <w:t>(</w:t>
        </w:r>
        <w:r>
          <w:rPr>
            <w:rFonts w:ascii="Times New Roman" w:eastAsia="Times New Roman" w:hAnsi="Times New Roman" w:cs="Times New Roman"/>
          </w:rPr>
          <w:t>1</w:t>
        </w:r>
        <w:r>
          <w:rPr>
            <w:rFonts w:ascii="Times New Roman" w:eastAsia="Times New Roman" w:hAnsi="Times New Roman" w:cs="Times New Roman"/>
          </w:rPr>
          <w:t>)</w:t>
        </w:r>
      </w:hyperlink>
      <w:r>
        <w:rPr>
          <w:rFonts w:ascii="Times New Roman" w:eastAsia="Times New Roman" w:hAnsi="Times New Roman" w:cs="Times New Roman"/>
        </w:rPr>
        <w:t xml:space="preserve">. One of the most common pathways pathogens are spread across populations is through touch, often done by the dominant hand </w:t>
      </w:r>
      <w:hyperlink r:id="rId6">
        <w:r>
          <w:rPr>
            <w:rFonts w:ascii="Times New Roman" w:eastAsia="Times New Roman" w:hAnsi="Times New Roman" w:cs="Times New Roman"/>
          </w:rPr>
          <w:t>(2)</w:t>
        </w:r>
      </w:hyperlink>
      <w:r>
        <w:rPr>
          <w:rFonts w:ascii="Times New Roman" w:eastAsia="Times New Roman" w:hAnsi="Times New Roman" w:cs="Times New Roman"/>
        </w:rPr>
        <w:t xml:space="preserve">. Investigation into the effect of hygiene practices on the hand microbiome can allow for the recommendation of more informed hygienic choices to prevent the spread of pathogenic diseases </w:t>
      </w:r>
      <w:hyperlink r:id="rId7">
        <w:r>
          <w:rPr>
            <w:rFonts w:ascii="Times New Roman" w:eastAsia="Times New Roman" w:hAnsi="Times New Roman" w:cs="Times New Roman"/>
          </w:rPr>
          <w:t>(3)</w:t>
        </w:r>
      </w:hyperlink>
      <w:r>
        <w:rPr>
          <w:rFonts w:ascii="Times New Roman" w:eastAsia="Times New Roman" w:hAnsi="Times New Roman" w:cs="Times New Roman"/>
        </w:rPr>
        <w:t xml:space="preserve">. Many studies have focused on hand washing as the primary hygiene practice to lower pathogenic transmission, leaving a current knowledge gap about the hygiene practice of sheet washing on the hand microbiome </w:t>
      </w:r>
      <w:hyperlink r:id="rId8">
        <w:r>
          <w:rPr>
            <w:rFonts w:ascii="Times New Roman" w:eastAsia="Times New Roman" w:hAnsi="Times New Roman" w:cs="Times New Roman"/>
          </w:rPr>
          <w:t>(1, 4)</w:t>
        </w:r>
      </w:hyperlink>
      <w:r>
        <w:rPr>
          <w:rFonts w:ascii="Times New Roman" w:eastAsia="Times New Roman" w:hAnsi="Times New Roman" w:cs="Times New Roman"/>
        </w:rPr>
        <w:t xml:space="preserve">. </w:t>
      </w:r>
    </w:p>
    <w:p w14:paraId="462BFD13"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Bed sheet washing has long been considered a beneficial hygiene practice to reduce the spread of disease, as inadequately washed sheets have been recognized to harbor pathogens </w:t>
      </w:r>
      <w:hyperlink r:id="rId9">
        <w:r>
          <w:rPr>
            <w:rFonts w:ascii="Times New Roman" w:eastAsia="Times New Roman" w:hAnsi="Times New Roman" w:cs="Times New Roman"/>
          </w:rPr>
          <w:t>(5)</w:t>
        </w:r>
      </w:hyperlink>
      <w:r>
        <w:rPr>
          <w:rFonts w:ascii="Times New Roman" w:eastAsia="Times New Roman" w:hAnsi="Times New Roman" w:cs="Times New Roman"/>
        </w:rPr>
        <w:t xml:space="preserve">. Humans come into direct contact with their bed sheets where their microbiota are then dispersed throughout the night </w:t>
      </w:r>
      <w:hyperlink r:id="rId10">
        <w:r>
          <w:rPr>
            <w:rFonts w:ascii="Times New Roman" w:eastAsia="Times New Roman" w:hAnsi="Times New Roman" w:cs="Times New Roman"/>
          </w:rPr>
          <w:t>(6)</w:t>
        </w:r>
      </w:hyperlink>
      <w:r>
        <w:rPr>
          <w:rFonts w:ascii="Times New Roman" w:eastAsia="Times New Roman" w:hAnsi="Times New Roman" w:cs="Times New Roman"/>
        </w:rPr>
        <w:t xml:space="preserve">. Infrequent sheet washing would lead to the accumulation of microbes and potential pathogens as many microorganisms can survive on similar surfaces for periods ranging up to several months </w:t>
      </w:r>
      <w:hyperlink r:id="rId11">
        <w:r>
          <w:rPr>
            <w:rFonts w:ascii="Times New Roman" w:eastAsia="Times New Roman" w:hAnsi="Times New Roman" w:cs="Times New Roman"/>
          </w:rPr>
          <w:t>(5)</w:t>
        </w:r>
      </w:hyperlink>
      <w:r>
        <w:rPr>
          <w:rFonts w:ascii="Times New Roman" w:eastAsia="Times New Roman" w:hAnsi="Times New Roman" w:cs="Times New Roman"/>
        </w:rPr>
        <w:t xml:space="preserve">. Due to the daily direct contact humans have with bed sheets, the human hand microbiome has the potential to be influenced by the microbes present on bed sheets. </w:t>
      </w:r>
    </w:p>
    <w:p w14:paraId="20989E4B"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Another factor that contributes to the composition of the hand microbiome is sex </w:t>
      </w:r>
      <w:hyperlink r:id="rId12">
        <w:r>
          <w:rPr>
            <w:rFonts w:ascii="Times New Roman" w:eastAsia="Times New Roman" w:hAnsi="Times New Roman" w:cs="Times New Roman"/>
          </w:rPr>
          <w:t>(4)</w:t>
        </w:r>
      </w:hyperlink>
      <w:r>
        <w:rPr>
          <w:rFonts w:ascii="Times New Roman" w:eastAsia="Times New Roman" w:hAnsi="Times New Roman" w:cs="Times New Roman"/>
        </w:rPr>
        <w:t xml:space="preserve">. Genetic differences between male and female skin that participate in the formation of the microbial environment include skin thickness, number of hairs, sweat, sebaceous glands, and sex hormones </w:t>
      </w:r>
      <w:hyperlink r:id="rId13">
        <w:r>
          <w:rPr>
            <w:rFonts w:ascii="Times New Roman" w:eastAsia="Times New Roman" w:hAnsi="Times New Roman" w:cs="Times New Roman"/>
          </w:rPr>
          <w:t>(7)</w:t>
        </w:r>
      </w:hyperlink>
      <w:r>
        <w:rPr>
          <w:rFonts w:ascii="Times New Roman" w:eastAsia="Times New Roman" w:hAnsi="Times New Roman" w:cs="Times New Roman"/>
        </w:rPr>
        <w:t xml:space="preserve">. Sex has a substantial impact on determining hand microbial diversity, as women have been shown to consistently have a higher microbial diversity than men </w:t>
      </w:r>
      <w:hyperlink r:id="rId14">
        <w:r>
          <w:rPr>
            <w:rFonts w:ascii="Times New Roman" w:eastAsia="Times New Roman" w:hAnsi="Times New Roman" w:cs="Times New Roman"/>
          </w:rPr>
          <w:t>(4)</w:t>
        </w:r>
      </w:hyperlink>
      <w:r>
        <w:rPr>
          <w:rFonts w:ascii="Times New Roman" w:eastAsia="Times New Roman" w:hAnsi="Times New Roman" w:cs="Times New Roman"/>
        </w:rPr>
        <w:t xml:space="preserve">. Gender may also play a role in a social context, as a study has shown that worldwide women tend to adhere to hygiene practices more strictly than men </w:t>
      </w:r>
      <w:hyperlink r:id="rId15">
        <w:r>
          <w:rPr>
            <w:rFonts w:ascii="Times New Roman" w:eastAsia="Times New Roman" w:hAnsi="Times New Roman" w:cs="Times New Roman"/>
          </w:rPr>
          <w:t>(8)</w:t>
        </w:r>
      </w:hyperlink>
      <w:r>
        <w:rPr>
          <w:rFonts w:ascii="Times New Roman" w:eastAsia="Times New Roman" w:hAnsi="Times New Roman" w:cs="Times New Roman"/>
        </w:rPr>
        <w:t xml:space="preserve">. </w:t>
      </w:r>
    </w:p>
    <w:p w14:paraId="19FD554D"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While genetics is a major contributor to the composition of the microbial community on the skin, one of the most influential factors that are within human control is hygiene practices. Previous studies have shown that hygiene practices reduce the overall microbial load while sex creates distinct bacterial communities </w:t>
      </w:r>
      <w:hyperlink r:id="rId16">
        <w:r>
          <w:rPr>
            <w:rFonts w:ascii="Times New Roman" w:eastAsia="Times New Roman" w:hAnsi="Times New Roman" w:cs="Times New Roman"/>
          </w:rPr>
          <w:t>(4)</w:t>
        </w:r>
      </w:hyperlink>
      <w:r>
        <w:rPr>
          <w:rFonts w:ascii="Times New Roman" w:eastAsia="Times New Roman" w:hAnsi="Times New Roman" w:cs="Times New Roman"/>
        </w:rPr>
        <w:t xml:space="preserve">. Using data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our group investigated the hygiene practice of sheet washing in conjunction with sex to see if either factor influences the microbial community composition of </w:t>
      </w:r>
      <w:r>
        <w:rPr>
          <w:rFonts w:ascii="Times New Roman" w:eastAsia="Times New Roman" w:hAnsi="Times New Roman" w:cs="Times New Roman"/>
        </w:rPr>
        <w:lastRenderedPageBreak/>
        <w:t xml:space="preserve">the human skin </w:t>
      </w:r>
      <w:hyperlink r:id="rId17">
        <w:r>
          <w:rPr>
            <w:rFonts w:ascii="Times New Roman" w:eastAsia="Times New Roman" w:hAnsi="Times New Roman" w:cs="Times New Roman"/>
          </w:rPr>
          <w:t>(9)</w:t>
        </w:r>
      </w:hyperlink>
      <w:r>
        <w:rPr>
          <w:rFonts w:ascii="Times New Roman" w:eastAsia="Times New Roman" w:hAnsi="Times New Roman" w:cs="Times New Roman"/>
        </w:rPr>
        <w:t xml:space="preserve">. We hypothesized that both sheet washing frequency and sex would impact the microbial diversity of the hand microbiome. </w:t>
      </w:r>
    </w:p>
    <w:p w14:paraId="26BE2B5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 Past research by students at the University of British Columbia used the same dataset from Richardson </w:t>
      </w:r>
      <w:r>
        <w:rPr>
          <w:rFonts w:ascii="Times New Roman" w:eastAsia="Times New Roman" w:hAnsi="Times New Roman" w:cs="Times New Roman"/>
          <w:i/>
        </w:rPr>
        <w:t xml:space="preserve">et. al </w:t>
      </w:r>
      <w:r>
        <w:rPr>
          <w:rFonts w:ascii="Times New Roman" w:eastAsia="Times New Roman" w:hAnsi="Times New Roman" w:cs="Times New Roman"/>
        </w:rPr>
        <w:t xml:space="preserve">to investigate the impact of roommates on an individual’s microbiome and the abiotic environment of the shared space. Their findings showed significant differences in the microbiome of the abiotic samples between single and multiple occupancy dorms </w:t>
      </w:r>
      <w:hyperlink r:id="rId18">
        <w:r>
          <w:rPr>
            <w:rFonts w:ascii="Times New Roman" w:eastAsia="Times New Roman" w:hAnsi="Times New Roman" w:cs="Times New Roman"/>
          </w:rPr>
          <w:t>(10)</w:t>
        </w:r>
      </w:hyperlink>
      <w:r>
        <w:rPr>
          <w:rFonts w:ascii="Times New Roman" w:eastAsia="Times New Roman" w:hAnsi="Times New Roman" w:cs="Times New Roman"/>
        </w:rPr>
        <w:t xml:space="preserve">. To provide further information about the microbial communities of a shared space, our group aimed to expand on their findings focusing on hygiene practices and sex and their impact on biotic microbial composition. </w:t>
      </w:r>
    </w:p>
    <w:p w14:paraId="2BB1815D" w14:textId="63644D68" w:rsidR="006A7391" w:rsidRDefault="00000000" w:rsidP="00287206">
      <w:pPr>
        <w:spacing w:line="480" w:lineRule="auto"/>
        <w:ind w:firstLine="720"/>
        <w:rPr>
          <w:rFonts w:ascii="Times New Roman" w:eastAsia="Times New Roman" w:hAnsi="Times New Roman" w:cs="Times New Roman"/>
        </w:rPr>
      </w:pPr>
      <w:r w:rsidRPr="00337B85">
        <w:rPr>
          <w:rFonts w:ascii="Times New Roman" w:eastAsia="Times New Roman" w:hAnsi="Times New Roman" w:cs="Times New Roman"/>
          <w:color w:val="000000" w:themeColor="text1"/>
          <w:rPrChange w:id="0" w:author="Author">
            <w:rPr>
              <w:rFonts w:ascii="Times New Roman" w:eastAsia="Times New Roman" w:hAnsi="Times New Roman" w:cs="Times New Roman"/>
            </w:rPr>
          </w:rPrChange>
        </w:rPr>
        <w:t xml:space="preserve">Through our analyses of various diversity metrics, we found that both sex and sheet washing frequency influence hand microbiome diversity and composition, however, sex has a stronger effect. When sheets were washed less frequently, taxa bar plots revealed a greater variation in the abundance </w:t>
      </w:r>
      <w:r>
        <w:rPr>
          <w:rFonts w:ascii="Times New Roman" w:eastAsia="Times New Roman" w:hAnsi="Times New Roman" w:cs="Times New Roman"/>
        </w:rPr>
        <w:t xml:space="preserve">of </w:t>
      </w:r>
      <w:r w:rsidRPr="00337B85">
        <w:rPr>
          <w:rFonts w:ascii="Times New Roman" w:eastAsia="Times New Roman" w:hAnsi="Times New Roman" w:cs="Times New Roman"/>
          <w:color w:val="000000" w:themeColor="text1"/>
          <w:rPrChange w:id="1" w:author="Author">
            <w:rPr>
              <w:rFonts w:ascii="Times New Roman" w:eastAsia="Times New Roman" w:hAnsi="Times New Roman" w:cs="Times New Roman"/>
            </w:rPr>
          </w:rPrChange>
        </w:rPr>
        <w:t>phyla when comparing between sexes, and core microbiome analysis showed a greater diversity of unique microbial genera</w:t>
      </w:r>
      <w:r w:rsidRPr="00FE5A62">
        <w:rPr>
          <w:rFonts w:ascii="Times New Roman" w:eastAsia="Times New Roman" w:hAnsi="Times New Roman" w:cs="Times New Roman"/>
          <w:color w:val="FF0000"/>
          <w:rPrChange w:id="2" w:author="Author">
            <w:rPr>
              <w:rFonts w:ascii="Times New Roman" w:eastAsia="Times New Roman" w:hAnsi="Times New Roman" w:cs="Times New Roman"/>
            </w:rPr>
          </w:rPrChange>
        </w:rPr>
        <w:t>.</w:t>
      </w:r>
      <w:r>
        <w:rPr>
          <w:rFonts w:ascii="Times New Roman" w:eastAsia="Times New Roman" w:hAnsi="Times New Roman" w:cs="Times New Roman"/>
        </w:rPr>
        <w:t xml:space="preserve"> DESeq2 results showed more unique upregulated </w:t>
      </w:r>
      <w:r w:rsidRPr="00045B08">
        <w:rPr>
          <w:rFonts w:ascii="Times New Roman" w:eastAsia="Times New Roman" w:hAnsi="Times New Roman" w:cs="Times New Roman"/>
          <w:color w:val="000000" w:themeColor="text1"/>
          <w:rPrChange w:id="3" w:author="Author">
            <w:rPr>
              <w:rFonts w:ascii="Times New Roman" w:eastAsia="Times New Roman" w:hAnsi="Times New Roman" w:cs="Times New Roman"/>
            </w:rPr>
          </w:rPrChange>
        </w:rPr>
        <w:t>genera</w:t>
      </w:r>
      <w:r w:rsidRPr="00FE5A62">
        <w:rPr>
          <w:rFonts w:ascii="Times New Roman" w:eastAsia="Times New Roman" w:hAnsi="Times New Roman" w:cs="Times New Roman"/>
          <w:color w:val="FF0000"/>
          <w:rPrChange w:id="4" w:author="Author">
            <w:rPr>
              <w:rFonts w:ascii="Times New Roman" w:eastAsia="Times New Roman" w:hAnsi="Times New Roman" w:cs="Times New Roman"/>
            </w:rPr>
          </w:rPrChange>
        </w:rPr>
        <w:t xml:space="preserve"> </w:t>
      </w:r>
      <w:r>
        <w:rPr>
          <w:rFonts w:ascii="Times New Roman" w:eastAsia="Times New Roman" w:hAnsi="Times New Roman" w:cs="Times New Roman"/>
        </w:rPr>
        <w:t xml:space="preserve">in females than males across both </w:t>
      </w:r>
      <w:proofErr w:type="gramStart"/>
      <w:r>
        <w:rPr>
          <w:rFonts w:ascii="Times New Roman" w:eastAsia="Times New Roman" w:hAnsi="Times New Roman" w:cs="Times New Roman"/>
        </w:rPr>
        <w:t>sheet</w:t>
      </w:r>
      <w:proofErr w:type="gramEnd"/>
      <w:r>
        <w:rPr>
          <w:rFonts w:ascii="Times New Roman" w:eastAsia="Times New Roman" w:hAnsi="Times New Roman" w:cs="Times New Roman"/>
        </w:rPr>
        <w:t xml:space="preserve"> washing frequency groups. The two most upregulated genera found for females and males respectively were </w:t>
      </w:r>
      <w:commentRangeStart w:id="5"/>
      <w:r>
        <w:rPr>
          <w:rFonts w:ascii="Times New Roman" w:eastAsia="Times New Roman" w:hAnsi="Times New Roman" w:cs="Times New Roman"/>
        </w:rPr>
        <w:t xml:space="preserve">Corynebacterium and </w:t>
      </w:r>
      <w:proofErr w:type="spellStart"/>
      <w:r>
        <w:rPr>
          <w:rFonts w:ascii="Times New Roman" w:eastAsia="Times New Roman" w:hAnsi="Times New Roman" w:cs="Times New Roman"/>
        </w:rPr>
        <w:t>Prevotella</w:t>
      </w:r>
      <w:proofErr w:type="spellEnd"/>
      <w:r>
        <w:rPr>
          <w:rFonts w:ascii="Times New Roman" w:eastAsia="Times New Roman" w:hAnsi="Times New Roman" w:cs="Times New Roman"/>
        </w:rPr>
        <w:t xml:space="preserve">. These two genera were common in the hand microbiome of both sexes, while the most abundant unique genera were </w:t>
      </w:r>
      <w:proofErr w:type="spellStart"/>
      <w:r>
        <w:rPr>
          <w:rFonts w:ascii="Times New Roman" w:eastAsia="Times New Roman" w:hAnsi="Times New Roman" w:cs="Times New Roman"/>
        </w:rPr>
        <w:t>Qipengyuania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Anaerococcus</w:t>
      </w:r>
      <w:proofErr w:type="spellEnd"/>
      <w:r>
        <w:rPr>
          <w:rFonts w:ascii="Times New Roman" w:eastAsia="Times New Roman" w:hAnsi="Times New Roman" w:cs="Times New Roman"/>
        </w:rPr>
        <w:t xml:space="preserve"> for females and </w:t>
      </w:r>
      <w:proofErr w:type="spellStart"/>
      <w:r>
        <w:rPr>
          <w:rFonts w:ascii="Times New Roman" w:eastAsia="Times New Roman" w:hAnsi="Times New Roman" w:cs="Times New Roman"/>
        </w:rPr>
        <w:t>Aggregatibacter</w:t>
      </w:r>
      <w:proofErr w:type="spellEnd"/>
      <w:r>
        <w:rPr>
          <w:rFonts w:ascii="Times New Roman" w:eastAsia="Times New Roman" w:hAnsi="Times New Roman" w:cs="Times New Roman"/>
        </w:rPr>
        <w:t xml:space="preserve"> and Acinetobacter for males in the high and low sheet washing </w:t>
      </w:r>
      <w:commentRangeEnd w:id="5"/>
      <w:r w:rsidR="003F0D69">
        <w:rPr>
          <w:rStyle w:val="CommentReference"/>
        </w:rPr>
        <w:commentReference w:id="5"/>
      </w:r>
      <w:r>
        <w:rPr>
          <w:rFonts w:ascii="Times New Roman" w:eastAsia="Times New Roman" w:hAnsi="Times New Roman" w:cs="Times New Roman"/>
        </w:rPr>
        <w:t xml:space="preserve">frequency groups respectively. These findings contribute to current research being conducted on skin microbial community composition by investigating how hygiene habits influence the hand microbiome in a sex-specific manner. By expanding on current findings of hygiene practices and sex on the hand microbiome, hygienic practices can be recommended to reduce pathogenic transmission. </w:t>
      </w:r>
    </w:p>
    <w:p w14:paraId="11A1C270" w14:textId="77777777" w:rsidR="003C279D" w:rsidRDefault="003C279D">
      <w:pPr>
        <w:spacing w:line="480" w:lineRule="auto"/>
        <w:rPr>
          <w:rFonts w:ascii="Times New Roman" w:eastAsia="Times New Roman" w:hAnsi="Times New Roman" w:cs="Times New Roman"/>
        </w:rPr>
      </w:pPr>
    </w:p>
    <w:p w14:paraId="53BC8EB9"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METHODS AND MATERIALS</w:t>
      </w:r>
    </w:p>
    <w:p w14:paraId="5B9CB656" w14:textId="42E6920A" w:rsidR="001D4665" w:rsidRPr="001D4665" w:rsidRDefault="001D4665">
      <w:pPr>
        <w:spacing w:line="480" w:lineRule="auto"/>
        <w:rPr>
          <w:rFonts w:ascii="Times New Roman" w:eastAsia="Times New Roman" w:hAnsi="Times New Roman" w:cs="Times New Roman"/>
          <w:bCs/>
        </w:rPr>
      </w:pPr>
      <w:r>
        <w:rPr>
          <w:rFonts w:ascii="Times New Roman" w:eastAsia="Times New Roman" w:hAnsi="Times New Roman" w:cs="Times New Roman"/>
          <w:b/>
        </w:rPr>
        <w:t xml:space="preserve">Scripts. </w:t>
      </w:r>
      <w:r w:rsidRPr="001D4665">
        <w:rPr>
          <w:rFonts w:ascii="Times New Roman" w:eastAsia="Times New Roman" w:hAnsi="Times New Roman" w:cs="Times New Roman"/>
          <w:bCs/>
        </w:rPr>
        <w:t>https://github.com/mairi-macaulay/MICB475_Group13/tree/904fcbbf7b8b8d63e4068b5751eeeb8ebb70b3c9/Lab_Notebook</w:t>
      </w:r>
    </w:p>
    <w:p w14:paraId="03BC230E"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Dataset and metadata filtering.</w:t>
      </w:r>
      <w:r>
        <w:rPr>
          <w:rFonts w:ascii="Times New Roman" w:eastAsia="Times New Roman" w:hAnsi="Times New Roman" w:cs="Times New Roman"/>
        </w:rPr>
        <w:t xml:space="preserve"> The dataset originated from a study conducted by Richardson </w:t>
      </w:r>
      <w:r>
        <w:rPr>
          <w:rFonts w:ascii="Times New Roman" w:eastAsia="Times New Roman" w:hAnsi="Times New Roman" w:cs="Times New Roman"/>
          <w:i/>
        </w:rPr>
        <w:t>et al</w:t>
      </w:r>
      <w:r>
        <w:rPr>
          <w:rFonts w:ascii="Times New Roman" w:eastAsia="Times New Roman" w:hAnsi="Times New Roman" w:cs="Times New Roman"/>
        </w:rPr>
        <w:t xml:space="preserve">. that examined the skin and environmental surfaces within a shared dormitory </w:t>
      </w:r>
      <w:commentRangeStart w:id="6"/>
      <w:r>
        <w:fldChar w:fldCharType="begin"/>
      </w:r>
      <w:r>
        <w:instrText>HYPERLINK "https://www.zotero.org/google-docs/?Fngtkj" \h</w:instrText>
      </w:r>
      <w:r>
        <w:fldChar w:fldCharType="separate"/>
      </w:r>
      <w:r>
        <w:rPr>
          <w:rFonts w:ascii="Times New Roman" w:eastAsia="Times New Roman" w:hAnsi="Times New Roman" w:cs="Times New Roman"/>
        </w:rPr>
        <w:t>(9)</w:t>
      </w:r>
      <w:r>
        <w:rPr>
          <w:rFonts w:ascii="Times New Roman" w:eastAsia="Times New Roman" w:hAnsi="Times New Roman" w:cs="Times New Roman"/>
        </w:rPr>
        <w:fldChar w:fldCharType="end"/>
      </w:r>
      <w:r>
        <w:rPr>
          <w:rFonts w:ascii="Times New Roman" w:eastAsia="Times New Roman" w:hAnsi="Times New Roman" w:cs="Times New Roman"/>
        </w:rPr>
        <w:t xml:space="preserve">. The study was conducted with four time points over 3 months, during which samples were collected from 37 participants and their rooms in the dormitories at the University of Chicago. </w:t>
      </w:r>
      <w:r w:rsidRPr="00337B85">
        <w:rPr>
          <w:rFonts w:ascii="Times New Roman" w:eastAsia="Times New Roman" w:hAnsi="Times New Roman" w:cs="Times New Roman"/>
          <w:color w:val="000000" w:themeColor="text1"/>
          <w:rPrChange w:id="7" w:author="Author">
            <w:rPr>
              <w:rFonts w:ascii="Times New Roman" w:eastAsia="Times New Roman" w:hAnsi="Times New Roman" w:cs="Times New Roman"/>
            </w:rPr>
          </w:rPrChange>
        </w:rPr>
        <w:t xml:space="preserve">The selected metadata category used for this </w:t>
      </w:r>
      <w:commentRangeEnd w:id="6"/>
      <w:r w:rsidR="00045D41">
        <w:rPr>
          <w:rStyle w:val="CommentReference"/>
        </w:rPr>
        <w:commentReference w:id="6"/>
      </w:r>
      <w:r w:rsidRPr="00337B85">
        <w:rPr>
          <w:rFonts w:ascii="Times New Roman" w:eastAsia="Times New Roman" w:hAnsi="Times New Roman" w:cs="Times New Roman"/>
          <w:color w:val="000000" w:themeColor="text1"/>
          <w:rPrChange w:id="8" w:author="Author">
            <w:rPr>
              <w:rFonts w:ascii="Times New Roman" w:eastAsia="Times New Roman" w:hAnsi="Times New Roman" w:cs="Times New Roman"/>
            </w:rPr>
          </w:rPrChange>
        </w:rPr>
        <w:t>project was sex and weekly frequency of bed sheet washing</w:t>
      </w:r>
      <w:r>
        <w:rPr>
          <w:rFonts w:ascii="Times New Roman" w:eastAsia="Times New Roman" w:hAnsi="Times New Roman" w:cs="Times New Roman"/>
        </w:rPr>
        <w:t xml:space="preserve">. Before initiating the data processing, the sheet washing frequency was divided and added as an additional column in the metadata file using Microsoft Excel (v. 16.77.1). </w:t>
      </w:r>
      <w:commentRangeStart w:id="9"/>
      <w:r>
        <w:rPr>
          <w:rFonts w:ascii="Times New Roman" w:eastAsia="Times New Roman" w:hAnsi="Times New Roman" w:cs="Times New Roman"/>
        </w:rPr>
        <w:t>Participants were categorized into two groups based on their sheet washing frequency: “high” frequency, indicating individuals who washed their sheets every 0 to 2 weeks, and “low” frequency, representing individuals who washed their sheets more than every 6 weeks.</w:t>
      </w:r>
      <w:commentRangeEnd w:id="9"/>
      <w:r w:rsidR="00514629">
        <w:rPr>
          <w:rStyle w:val="CommentReference"/>
        </w:rPr>
        <w:commentReference w:id="9"/>
      </w:r>
    </w:p>
    <w:p w14:paraId="63998D60"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Initial data processing in QIIME2.</w:t>
      </w:r>
      <w:r>
        <w:rPr>
          <w:rFonts w:ascii="Times New Roman" w:eastAsia="Times New Roman" w:hAnsi="Times New Roman" w:cs="Times New Roman"/>
        </w:rPr>
        <w:t xml:space="preserve"> From the Quantitative Insights into Microbial Ecology Version 2 (QIIME2) server </w:t>
      </w:r>
      <w:hyperlink r:id="rId22">
        <w:r>
          <w:rPr>
            <w:rFonts w:ascii="Times New Roman" w:eastAsia="Times New Roman" w:hAnsi="Times New Roman" w:cs="Times New Roman"/>
          </w:rPr>
          <w:t>(11)</w:t>
        </w:r>
      </w:hyperlink>
      <w:r>
        <w:rPr>
          <w:rFonts w:ascii="Times New Roman" w:eastAsia="Times New Roman" w:hAnsi="Times New Roman" w:cs="Times New Roman"/>
        </w:rPr>
        <w:t xml:space="preserve">, we imported and demultiplexed the dorms dataset. The demultiplexed dataset was denoised to remove the low-quality reads, with a truncation length of 150 nucleotides (Figure S1). Then, Amplicon Sequence Variants (ASVs) were clustered using DADA2 </w:t>
      </w:r>
      <w:hyperlink r:id="rId23">
        <w:r>
          <w:rPr>
            <w:rFonts w:ascii="Times New Roman" w:eastAsia="Times New Roman" w:hAnsi="Times New Roman" w:cs="Times New Roman"/>
          </w:rPr>
          <w:t>(12)</w:t>
        </w:r>
      </w:hyperlink>
      <w:r>
        <w:rPr>
          <w:rFonts w:ascii="Times New Roman" w:eastAsia="Times New Roman" w:hAnsi="Times New Roman" w:cs="Times New Roman"/>
        </w:rPr>
        <w:t xml:space="preserve">. The V4 regions of the 16s ribosomal RNA gene from the SILVA database were extracted and were targeted with a 515F (5’-GTGCCAGCMGCCGCGGTAA-3’)-806RB (5’-GGACTACHVGGGTWTCTAAT-3’) primer pair </w:t>
      </w:r>
      <w:hyperlink r:id="rId24">
        <w:r>
          <w:rPr>
            <w:rFonts w:ascii="Times New Roman" w:eastAsia="Times New Roman" w:hAnsi="Times New Roman" w:cs="Times New Roman"/>
          </w:rPr>
          <w:t>(13)</w:t>
        </w:r>
      </w:hyperlink>
      <w:r>
        <w:rPr>
          <w:rFonts w:ascii="Times New Roman" w:eastAsia="Times New Roman" w:hAnsi="Times New Roman" w:cs="Times New Roman"/>
        </w:rPr>
        <w:t xml:space="preserve">. The denoised and clustered dataset was trained using the pre-trained classifier to assign the taxonomy of the reads. Mitochondria and chloroplast sequences were removed, and the metadata was filtered to keep only the skin (hand) samples. To address unequal sequencing depth and retain </w:t>
      </w:r>
      <w:proofErr w:type="gramStart"/>
      <w:r>
        <w:rPr>
          <w:rFonts w:ascii="Times New Roman" w:eastAsia="Times New Roman" w:hAnsi="Times New Roman" w:cs="Times New Roman"/>
        </w:rPr>
        <w:t>the majority of</w:t>
      </w:r>
      <w:proofErr w:type="gramEnd"/>
      <w:r>
        <w:rPr>
          <w:rFonts w:ascii="Times New Roman" w:eastAsia="Times New Roman" w:hAnsi="Times New Roman" w:cs="Times New Roman"/>
        </w:rPr>
        <w:t xml:space="preserve"> the samples and ASVs, the sampling depth was set to 6223 where 653,415 (38.06%) features were obtained in 105 (92.11%) samples (Figure S2). The ASVs are saturated and as a result, 9 samples were discarded at this rarefaction depth. </w:t>
      </w:r>
    </w:p>
    <w:p w14:paraId="14D18C0C" w14:textId="12C81289"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Formatting and filtering phyloseq object files for diversity analyses. </w:t>
      </w:r>
      <w:r>
        <w:rPr>
          <w:rFonts w:ascii="Times New Roman" w:eastAsia="Times New Roman" w:hAnsi="Times New Roman" w:cs="Times New Roman"/>
        </w:rPr>
        <w:t xml:space="preserve">Taxonomy, metadata, ASV tables, and phylogenetic tree from the preliminary QIIME processing steps were formatted and merged into a phyloseq object in R (v. 4.2.3) using packages phyloseq, ape, tidyverse, and vegan </w:t>
      </w:r>
      <w:hyperlink r:id="rId25">
        <w:r>
          <w:rPr>
            <w:rFonts w:ascii="Times New Roman" w:eastAsia="Times New Roman" w:hAnsi="Times New Roman" w:cs="Times New Roman"/>
          </w:rPr>
          <w:t>(14–17)</w:t>
        </w:r>
      </w:hyperlink>
      <w:r>
        <w:rPr>
          <w:rFonts w:ascii="Times New Roman" w:eastAsia="Times New Roman" w:hAnsi="Times New Roman" w:cs="Times New Roman"/>
        </w:rPr>
        <w:t xml:space="preserve">. For alpha diversity, beta diversity, and taxonomic bar plot analyses, the phyloseq object was filtered to remove non-bacterial sequences, samples with less than 100 reads, and samples where sheet washing </w:t>
      </w:r>
      <w:r>
        <w:rPr>
          <w:rFonts w:ascii="Times New Roman" w:eastAsia="Times New Roman" w:hAnsi="Times New Roman" w:cs="Times New Roman"/>
        </w:rPr>
        <w:lastRenderedPageBreak/>
        <w:t xml:space="preserve">frequency was not applicable. Phyloseq objects were rarefied to a sampling depth of 6223 to be consistent with preliminary QIIME processing rarefactions steps. For DESeq2 and core microbiome analyses, the phyloseq object was not rarefied and additionally filtered to remove ASVs with less than 5 counts. Phyloseq objects for all analyses were also filtered for different sexes. </w:t>
      </w:r>
    </w:p>
    <w:p w14:paraId="45F6589D"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Alpha and beta diversity analyses. </w:t>
      </w:r>
      <w:r>
        <w:rPr>
          <w:rFonts w:ascii="Times New Roman" w:eastAsia="Times New Roman" w:hAnsi="Times New Roman" w:cs="Times New Roman"/>
        </w:rPr>
        <w:t xml:space="preserve">Alpha and beta diversity analysis and subsequent statistical analyses were conducted in R (v. 4.2.3) using vegan, phyloseq and tidyverse packages </w:t>
      </w:r>
      <w:hyperlink r:id="rId26">
        <w:r>
          <w:rPr>
            <w:rFonts w:ascii="Times New Roman" w:eastAsia="Times New Roman" w:hAnsi="Times New Roman" w:cs="Times New Roman"/>
          </w:rPr>
          <w:t>(14, 16, 17)</w:t>
        </w:r>
      </w:hyperlink>
      <w:r>
        <w:rPr>
          <w:rFonts w:ascii="Times New Roman" w:eastAsia="Times New Roman" w:hAnsi="Times New Roman" w:cs="Times New Roman"/>
        </w:rPr>
        <w:t xml:space="preserve">. For alpha diversity, differences in Observed, Chao1, ACE, Shannon, Simpson, Inverse Simpson, and Fisher’s metrics were analyzed between low and high sheet washing frequency groups categorized by sex to determine differences in hand microbial composition </w:t>
      </w:r>
      <w:hyperlink r:id="rId27">
        <w:r>
          <w:rPr>
            <w:rFonts w:ascii="Times New Roman" w:eastAsia="Times New Roman" w:hAnsi="Times New Roman" w:cs="Times New Roman"/>
          </w:rPr>
          <w:t>(18–2</w:t>
        </w:r>
        <w:r>
          <w:rPr>
            <w:rFonts w:ascii="Times New Roman" w:eastAsia="Times New Roman" w:hAnsi="Times New Roman" w:cs="Times New Roman"/>
          </w:rPr>
          <w:t>3</w:t>
        </w:r>
        <w:r>
          <w:rPr>
            <w:rFonts w:ascii="Times New Roman" w:eastAsia="Times New Roman" w:hAnsi="Times New Roman" w:cs="Times New Roman"/>
          </w:rPr>
          <w:t>)</w:t>
        </w:r>
      </w:hyperlink>
      <w:r>
        <w:rPr>
          <w:rFonts w:ascii="Times New Roman" w:eastAsia="Times New Roman" w:hAnsi="Times New Roman" w:cs="Times New Roman"/>
        </w:rPr>
        <w:t xml:space="preserve">. Two-way ANOVA statistical analyses were performed on each alpha diversity metric </w:t>
      </w:r>
      <w:hyperlink r:id="rId28">
        <w:r>
          <w:rPr>
            <w:rFonts w:ascii="Times New Roman" w:eastAsia="Times New Roman" w:hAnsi="Times New Roman" w:cs="Times New Roman"/>
          </w:rPr>
          <w:t>(24)</w:t>
        </w:r>
      </w:hyperlink>
      <w:r>
        <w:rPr>
          <w:rFonts w:ascii="Times New Roman" w:eastAsia="Times New Roman" w:hAnsi="Times New Roman" w:cs="Times New Roman"/>
        </w:rPr>
        <w:t xml:space="preserve">. Significance was defined with a p-value cutoff of &lt; 0.05. For beta diversity, differences in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and Bray-Curtis metrics were calculated between hand microbial compositions of differing sexes with varying sheet washing frequency habits </w:t>
      </w:r>
      <w:hyperlink r:id="rId29">
        <w:r>
          <w:rPr>
            <w:rFonts w:ascii="Times New Roman" w:eastAsia="Times New Roman" w:hAnsi="Times New Roman" w:cs="Times New Roman"/>
          </w:rPr>
          <w:t>(25–28)</w:t>
        </w:r>
      </w:hyperlink>
      <w:r>
        <w:rPr>
          <w:rFonts w:ascii="Times New Roman" w:eastAsia="Times New Roman" w:hAnsi="Times New Roman" w:cs="Times New Roman"/>
        </w:rPr>
        <w:t xml:space="preserve">. A pairwise permutational analysis of variance (PERMANOVA) was performed on the beta diversity metrics in R </w:t>
      </w:r>
      <w:hyperlink r:id="rId30">
        <w:r>
          <w:rPr>
            <w:rFonts w:ascii="Times New Roman" w:eastAsia="Times New Roman" w:hAnsi="Times New Roman" w:cs="Times New Roman"/>
          </w:rPr>
          <w:t>(29)</w:t>
        </w:r>
      </w:hyperlink>
      <w:r>
        <w:rPr>
          <w:rFonts w:ascii="Times New Roman" w:eastAsia="Times New Roman" w:hAnsi="Times New Roman" w:cs="Times New Roman"/>
        </w:rPr>
        <w:t>. Each metric was conducted with a p-value cutoff of &lt;0.05 to define statistical significance.</w:t>
      </w:r>
    </w:p>
    <w:p w14:paraId="16B257FA"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phylum level. </w:t>
      </w:r>
      <w:r>
        <w:rPr>
          <w:rFonts w:ascii="Times New Roman" w:eastAsia="Times New Roman" w:hAnsi="Times New Roman" w:cs="Times New Roman"/>
        </w:rPr>
        <w:t xml:space="preserve">Taxa bar plot analysis was conducted in R (v 4.2.3). The following packages were loaded: phyloseq, tidyverse, ggplot2, ape, and vegan </w:t>
      </w:r>
      <w:hyperlink r:id="rId31">
        <w:r>
          <w:rPr>
            <w:rFonts w:ascii="Times New Roman" w:eastAsia="Times New Roman" w:hAnsi="Times New Roman" w:cs="Times New Roman"/>
          </w:rPr>
          <w:t>(14–17, 30)</w:t>
        </w:r>
      </w:hyperlink>
      <w:r>
        <w:rPr>
          <w:rFonts w:ascii="Times New Roman" w:eastAsia="Times New Roman" w:hAnsi="Times New Roman" w:cs="Times New Roman"/>
        </w:rPr>
        <w:t>. To determine the distinct phyla and their abundance associated with the varying sheet washing frequencies and sex, the taxonomic data’s relative abundance at the phylum level was calculated for groups categorized by sheet washing frequency (high, low) and sex (male, female). The phyla that represent a relative abundance greater than 1% were filtered for. Using ggplot2, the taxa bar plots at the phylum level were generated for analysis.</w:t>
      </w:r>
    </w:p>
    <w:p w14:paraId="52E5DC99"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Taxa bar plot analysis at the genus level. </w:t>
      </w:r>
      <w:r>
        <w:rPr>
          <w:rFonts w:ascii="Times New Roman" w:eastAsia="Times New Roman" w:hAnsi="Times New Roman" w:cs="Times New Roman"/>
        </w:rPr>
        <w:t xml:space="preserve">The top 5 most abundant phyla were further analyzed at the genus level. The phyla of interest included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Firmicutes,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and Proteobacteria. Taxa bar plot analysis was conducted in R (v 4.2.3). The following packages were added: phyloseq, tidyverse, ggplot2, ape, and vegan </w:t>
      </w:r>
      <w:hyperlink r:id="rId32">
        <w:r>
          <w:rPr>
            <w:rFonts w:ascii="Times New Roman" w:eastAsia="Times New Roman" w:hAnsi="Times New Roman" w:cs="Times New Roman"/>
          </w:rPr>
          <w:t>(14–17, 31)</w:t>
        </w:r>
      </w:hyperlink>
      <w:r>
        <w:rPr>
          <w:rFonts w:ascii="Times New Roman" w:eastAsia="Times New Roman" w:hAnsi="Times New Roman" w:cs="Times New Roman"/>
        </w:rPr>
        <w:t xml:space="preserve">. To assess distinct genus and their </w:t>
      </w:r>
      <w:r>
        <w:rPr>
          <w:rFonts w:ascii="Times New Roman" w:eastAsia="Times New Roman" w:hAnsi="Times New Roman" w:cs="Times New Roman"/>
        </w:rPr>
        <w:lastRenderedPageBreak/>
        <w:t xml:space="preserve">abundance associated with the varying sheet washing frequencies and sex, the taxonomic data’s relative abundance at the genus level was calculated for groups categorized by sheet washing frequency (high, low) and sex (male, female). To generate five genus-level taxa bar plots, the data was filtered for each phylum of interest. Genera that had a relative abundance of less than 1% were removed. Taxa bar plots were generated for further analysis at the genus level. </w:t>
      </w:r>
    </w:p>
    <w:p w14:paraId="574CBE0F"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Core microbiome analysis. </w:t>
      </w:r>
      <w:r>
        <w:rPr>
          <w:rFonts w:ascii="Times New Roman" w:eastAsia="Times New Roman" w:hAnsi="Times New Roman" w:cs="Times New Roman"/>
        </w:rPr>
        <w:t xml:space="preserve">To identify both shared and unique core microbiome genera associated with different sexes and sheet washing frequencies, a core microbiome analysis was conducted. By using the phyloseq (v. 4.2.3) and microbiome (v 1.22.0) R packages </w:t>
      </w:r>
      <w:hyperlink r:id="rId33">
        <w:r>
          <w:rPr>
            <w:rFonts w:ascii="Times New Roman" w:eastAsia="Times New Roman" w:hAnsi="Times New Roman" w:cs="Times New Roman"/>
          </w:rPr>
          <w:t>(14, 32)</w:t>
        </w:r>
      </w:hyperlink>
      <w:r>
        <w:rPr>
          <w:rFonts w:ascii="Times New Roman" w:eastAsia="Times New Roman" w:hAnsi="Times New Roman" w:cs="Times New Roman"/>
        </w:rPr>
        <w:t>, the non-rarefied phyloseq data was converted into relative abundance for both low and high sheet washing frequency groups for females and males. To determine the optimal prevalence and abundance threshold, a heatmap was generated to visualize the range of prevalence and abundance levels for individual bacteria at the genus levels</w:t>
      </w:r>
      <w:r>
        <w:rPr>
          <w:rFonts w:ascii="Times New Roman" w:eastAsia="Times New Roman" w:hAnsi="Times New Roman" w:cs="Times New Roman"/>
          <w:b/>
        </w:rPr>
        <w:t xml:space="preserve"> </w:t>
      </w:r>
      <w:r>
        <w:rPr>
          <w:rFonts w:ascii="Times New Roman" w:eastAsia="Times New Roman" w:hAnsi="Times New Roman" w:cs="Times New Roman"/>
        </w:rPr>
        <w:t xml:space="preserve">(Figure S5, S6, S7, S8). This heatmap analysis utilized microbiome R packages (v 1.22.0) for taxonomic data analysis and </w:t>
      </w:r>
      <w:proofErr w:type="spellStart"/>
      <w:r>
        <w:rPr>
          <w:rFonts w:ascii="Times New Roman" w:eastAsia="Times New Roman" w:hAnsi="Times New Roman" w:cs="Times New Roman"/>
        </w:rPr>
        <w:t>RColorBrewer</w:t>
      </w:r>
      <w:proofErr w:type="spellEnd"/>
      <w:r>
        <w:rPr>
          <w:rFonts w:ascii="Times New Roman" w:eastAsia="Times New Roman" w:hAnsi="Times New Roman" w:cs="Times New Roman"/>
        </w:rPr>
        <w:t xml:space="preserve"> packages (v 1.1-3) for defining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palette in the figure. To visualize the result, </w:t>
      </w:r>
      <w:proofErr w:type="spellStart"/>
      <w:r>
        <w:rPr>
          <w:rFonts w:ascii="Times New Roman" w:eastAsia="Times New Roman" w:hAnsi="Times New Roman" w:cs="Times New Roman"/>
        </w:rPr>
        <w:t>ggVennDiagram</w:t>
      </w:r>
      <w:proofErr w:type="spellEnd"/>
      <w:r>
        <w:rPr>
          <w:rFonts w:ascii="Times New Roman" w:eastAsia="Times New Roman" w:hAnsi="Times New Roman" w:cs="Times New Roman"/>
        </w:rPr>
        <w:t xml:space="preserve"> package was used to generate a four-way Venn diagram, illustrating the core microbiome for our analysis (v 1.2.3) </w:t>
      </w:r>
      <w:hyperlink r:id="rId34">
        <w:r>
          <w:rPr>
            <w:rFonts w:ascii="Times New Roman" w:eastAsia="Times New Roman" w:hAnsi="Times New Roman" w:cs="Times New Roman"/>
          </w:rPr>
          <w:t>(33)</w:t>
        </w:r>
      </w:hyperlink>
      <w:r>
        <w:rPr>
          <w:rFonts w:ascii="Times New Roman" w:eastAsia="Times New Roman" w:hAnsi="Times New Roman" w:cs="Times New Roman"/>
        </w:rPr>
        <w:t>. The minimum prevalence and abundance parameters were set at 0.5 (50%) and 0.001 (0.1%), respectively.</w:t>
      </w:r>
    </w:p>
    <w:p w14:paraId="3624358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DESeq2 analysis. </w:t>
      </w:r>
      <w:r>
        <w:rPr>
          <w:rFonts w:ascii="Times New Roman" w:eastAsia="Times New Roman" w:hAnsi="Times New Roman" w:cs="Times New Roman"/>
        </w:rPr>
        <w:t xml:space="preserve">To compare the differences in abundance between sexes and sheet washing frequency, a DESeq2 analysis was conducted in R (v 4.2.3) and used the phyloseq, ape, tidyverse, vegan, ggplot2, and DESeq2 packages </w:t>
      </w:r>
      <w:hyperlink r:id="rId35">
        <w:r>
          <w:rPr>
            <w:rFonts w:ascii="Times New Roman" w:eastAsia="Times New Roman" w:hAnsi="Times New Roman" w:cs="Times New Roman"/>
          </w:rPr>
          <w:t>(14–17, 31, 34)</w:t>
        </w:r>
      </w:hyperlink>
      <w:r>
        <w:rPr>
          <w:rFonts w:ascii="Times New Roman" w:eastAsia="Times New Roman" w:hAnsi="Times New Roman" w:cs="Times New Roman"/>
        </w:rPr>
        <w:t xml:space="preserve">. A non-rarefied phyloseq object was imported and edited to ensure the object contained no zeros. Two phyloseq objects were created by filtering for two sheet washing frequencies: high and low. One phyloseq object was filtered for only high sheet washing frequency data and the other for low sheet washing frequency data. </w:t>
      </w:r>
      <w:commentRangeStart w:id="10"/>
      <w:r>
        <w:rPr>
          <w:rFonts w:ascii="Times New Roman" w:eastAsia="Times New Roman" w:hAnsi="Times New Roman" w:cs="Times New Roman"/>
        </w:rPr>
        <w:t xml:space="preserve">Two DESeq2 objects were then created from the phyloseq objects and analyses were run comparing differences in sex in the two sheet washing groups. </w:t>
      </w:r>
      <w:commentRangeEnd w:id="10"/>
      <w:r w:rsidR="00B734BF">
        <w:rPr>
          <w:rStyle w:val="CommentReference"/>
        </w:rPr>
        <w:commentReference w:id="10"/>
      </w:r>
      <w:r>
        <w:rPr>
          <w:rFonts w:ascii="Times New Roman" w:eastAsia="Times New Roman" w:hAnsi="Times New Roman" w:cs="Times New Roman"/>
        </w:rPr>
        <w:t xml:space="preserve">Volcano plots were </w:t>
      </w:r>
      <w:proofErr w:type="gramStart"/>
      <w:r>
        <w:rPr>
          <w:rFonts w:ascii="Times New Roman" w:eastAsia="Times New Roman" w:hAnsi="Times New Roman" w:cs="Times New Roman"/>
        </w:rPr>
        <w:t>run</w:t>
      </w:r>
      <w:proofErr w:type="gramEnd"/>
      <w:r>
        <w:rPr>
          <w:rFonts w:ascii="Times New Roman" w:eastAsia="Times New Roman" w:hAnsi="Times New Roman" w:cs="Times New Roman"/>
        </w:rPr>
        <w:t xml:space="preserve"> and genera were filtered at a p-value cutoff of &lt; 0.01, a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&gt;2, and a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Genera were then pruned and a list of genus names from each group was created. Each genus was identified as being unique to either males or females per sheet washing frequency group. Using </w:t>
      </w:r>
      <w:r>
        <w:rPr>
          <w:rFonts w:ascii="Times New Roman" w:eastAsia="Times New Roman" w:hAnsi="Times New Roman" w:cs="Times New Roman"/>
        </w:rPr>
        <w:lastRenderedPageBreak/>
        <w:t>ggplot2, a bar plot was created at the genus level to identify the upregulated and downregulated ASVs present in both comparison groups as log</w:t>
      </w:r>
      <w:r>
        <w:rPr>
          <w:rFonts w:ascii="Times New Roman" w:eastAsia="Times New Roman" w:hAnsi="Times New Roman" w:cs="Times New Roman"/>
          <w:vertAlign w:val="subscript"/>
        </w:rPr>
        <w:t>2</w:t>
      </w:r>
      <w:r>
        <w:rPr>
          <w:rFonts w:ascii="Times New Roman" w:eastAsia="Times New Roman" w:hAnsi="Times New Roman" w:cs="Times New Roman"/>
        </w:rPr>
        <w:t xml:space="preserve"> fold change </w:t>
      </w:r>
      <w:hyperlink r:id="rId36">
        <w:r>
          <w:rPr>
            <w:rFonts w:ascii="Times New Roman" w:eastAsia="Times New Roman" w:hAnsi="Times New Roman" w:cs="Times New Roman"/>
          </w:rPr>
          <w:t>(31)</w:t>
        </w:r>
      </w:hyperlink>
      <w:r>
        <w:rPr>
          <w:rFonts w:ascii="Times New Roman" w:eastAsia="Times New Roman" w:hAnsi="Times New Roman" w:cs="Times New Roman"/>
        </w:rPr>
        <w:t xml:space="preserve">. </w:t>
      </w:r>
    </w:p>
    <w:p w14:paraId="2626E526" w14:textId="77777777" w:rsidR="006A7391" w:rsidRDefault="006A7391">
      <w:pPr>
        <w:spacing w:line="480" w:lineRule="auto"/>
        <w:rPr>
          <w:rFonts w:ascii="Times New Roman" w:eastAsia="Times New Roman" w:hAnsi="Times New Roman" w:cs="Times New Roman"/>
        </w:rPr>
      </w:pPr>
    </w:p>
    <w:p w14:paraId="3D319981"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RESULTS</w:t>
      </w:r>
    </w:p>
    <w:p w14:paraId="32DAB445" w14:textId="431FFD8A"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Diversity of hand microbial communities </w:t>
      </w:r>
      <w:r w:rsidR="00F93C64">
        <w:rPr>
          <w:rFonts w:ascii="Times New Roman" w:eastAsia="Times New Roman" w:hAnsi="Times New Roman" w:cs="Times New Roman"/>
          <w:b/>
        </w:rPr>
        <w:t>varies</w:t>
      </w:r>
      <w:r>
        <w:rPr>
          <w:rFonts w:ascii="Times New Roman" w:eastAsia="Times New Roman" w:hAnsi="Times New Roman" w:cs="Times New Roman"/>
          <w:b/>
        </w:rPr>
        <w:t xml:space="preserve"> more significantly due to sex than sheet washing frequency. </w:t>
      </w:r>
      <w:r>
        <w:rPr>
          <w:rFonts w:ascii="Times New Roman" w:eastAsia="Times New Roman" w:hAnsi="Times New Roman" w:cs="Times New Roman"/>
        </w:rPr>
        <w:t xml:space="preserve">Alpha diversity analyses including Observed, Chao1, ACE, Shannon, Simpson, Inverse Simpson, and Fisher’s diversity were conducted to determine differences in hand microbial composition on groups categorized by sheet washing frequency (low, high) and sex (female, male) of individuals (Figure 1, Figure S3). </w:t>
      </w:r>
      <w:commentRangeStart w:id="11"/>
      <w:r>
        <w:rPr>
          <w:rFonts w:ascii="Times New Roman" w:eastAsia="Times New Roman" w:hAnsi="Times New Roman" w:cs="Times New Roman"/>
        </w:rPr>
        <w:t>Boxplots were used to illustrate the distributions for these metrics (Figure 1, Figure S3).</w:t>
      </w:r>
      <w:commentRangeEnd w:id="11"/>
      <w:r w:rsidR="00514629">
        <w:rPr>
          <w:rStyle w:val="CommentReference"/>
        </w:rPr>
        <w:commentReference w:id="11"/>
      </w:r>
      <w:r>
        <w:rPr>
          <w:rFonts w:ascii="Times New Roman" w:eastAsia="Times New Roman" w:hAnsi="Times New Roman" w:cs="Times New Roman"/>
        </w:rPr>
        <w:t xml:space="preserve"> </w:t>
      </w:r>
      <w:commentRangeStart w:id="12"/>
      <w:r>
        <w:rPr>
          <w:rFonts w:ascii="Times New Roman" w:eastAsia="Times New Roman" w:hAnsi="Times New Roman" w:cs="Times New Roman"/>
        </w:rPr>
        <w:t xml:space="preserve">Based on two-way ANOVA statistical analyses, no alpha diversity comparisons were found to be significantly different. </w:t>
      </w:r>
      <w:commentRangeEnd w:id="12"/>
      <w:r w:rsidR="000F0628">
        <w:rPr>
          <w:rStyle w:val="CommentReference"/>
        </w:rPr>
        <w:commentReference w:id="12"/>
      </w:r>
      <w:r w:rsidRPr="006E6FE0">
        <w:rPr>
          <w:rFonts w:ascii="Times New Roman" w:eastAsia="Times New Roman" w:hAnsi="Times New Roman" w:cs="Times New Roman"/>
          <w:color w:val="000000" w:themeColor="text1"/>
          <w:rPrChange w:id="13" w:author="Author">
            <w:rPr>
              <w:rFonts w:ascii="Times New Roman" w:eastAsia="Times New Roman" w:hAnsi="Times New Roman" w:cs="Times New Roman"/>
            </w:rPr>
          </w:rPrChange>
        </w:rPr>
        <w:t xml:space="preserve">To determine whether the beta diversity of hand microbial communities differed between the variables, beta diversity metrics were run between groups categorized by sex (female, male) and sheet washing frequency (low, high). Regardless of sheet washing frequency, all beta diversity metrics (unweighted </w:t>
      </w:r>
      <w:proofErr w:type="spellStart"/>
      <w:r w:rsidRPr="006E6FE0">
        <w:rPr>
          <w:rFonts w:ascii="Times New Roman" w:eastAsia="Times New Roman" w:hAnsi="Times New Roman" w:cs="Times New Roman"/>
          <w:color w:val="000000" w:themeColor="text1"/>
          <w:rPrChange w:id="14"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15" w:author="Author">
            <w:rPr>
              <w:rFonts w:ascii="Times New Roman" w:eastAsia="Times New Roman" w:hAnsi="Times New Roman" w:cs="Times New Roman"/>
            </w:rPr>
          </w:rPrChange>
        </w:rPr>
        <w:t xml:space="preserve">, weighted </w:t>
      </w:r>
      <w:proofErr w:type="spellStart"/>
      <w:r w:rsidRPr="006E6FE0">
        <w:rPr>
          <w:rFonts w:ascii="Times New Roman" w:eastAsia="Times New Roman" w:hAnsi="Times New Roman" w:cs="Times New Roman"/>
          <w:color w:val="000000" w:themeColor="text1"/>
          <w:rPrChange w:id="16"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17" w:author="Author">
            <w:rPr>
              <w:rFonts w:ascii="Times New Roman" w:eastAsia="Times New Roman" w:hAnsi="Times New Roman" w:cs="Times New Roman"/>
            </w:rPr>
          </w:rPrChange>
        </w:rPr>
        <w:t xml:space="preserve">, Jaccard, Bray-Curtis) differed significantly between sexes (Table 1, Figure S4). The greatest difference between sex-specific sheet washing frequency groups was observed between the “female high” and “male high” groups (Table 1, Figure S4). The same-sex comparisons that differed only in terms of sheet washing frequency showed no significant differences in beta diversity metrics except for unweighted </w:t>
      </w:r>
      <w:proofErr w:type="spellStart"/>
      <w:r w:rsidRPr="006E6FE0">
        <w:rPr>
          <w:rFonts w:ascii="Times New Roman" w:eastAsia="Times New Roman" w:hAnsi="Times New Roman" w:cs="Times New Roman"/>
          <w:color w:val="000000" w:themeColor="text1"/>
          <w:rPrChange w:id="18" w:author="Author">
            <w:rPr>
              <w:rFonts w:ascii="Times New Roman" w:eastAsia="Times New Roman" w:hAnsi="Times New Roman" w:cs="Times New Roman"/>
            </w:rPr>
          </w:rPrChange>
        </w:rPr>
        <w:t>UniFrac</w:t>
      </w:r>
      <w:proofErr w:type="spellEnd"/>
      <w:r w:rsidRPr="006E6FE0">
        <w:rPr>
          <w:rFonts w:ascii="Times New Roman" w:eastAsia="Times New Roman" w:hAnsi="Times New Roman" w:cs="Times New Roman"/>
          <w:color w:val="000000" w:themeColor="text1"/>
          <w:rPrChange w:id="19" w:author="Author">
            <w:rPr>
              <w:rFonts w:ascii="Times New Roman" w:eastAsia="Times New Roman" w:hAnsi="Times New Roman" w:cs="Times New Roman"/>
            </w:rPr>
          </w:rPrChange>
        </w:rPr>
        <w:t xml:space="preserve"> for the “female high” vs “female low” comparison and Bray-Curtis for the “male high” vs “male low” comparison (Table 1, Figure S4).</w:t>
      </w:r>
      <w:r>
        <w:rPr>
          <w:rFonts w:ascii="Times New Roman" w:eastAsia="Times New Roman" w:hAnsi="Times New Roman" w:cs="Times New Roman"/>
        </w:rPr>
        <w:t xml:space="preserve"> Therefore, there may be phylogenetically different microbial taxa present or absent between “female high” and “female low” group hand microbiomes, but the overall abundance of these differential taxa is small. Comparatively, there may be differences in the abundance of shared taxa between “male high” and “male low” group hand microbiomes, but no significant differences in the presence or absence of specific taxa. </w:t>
      </w:r>
      <w:commentRangeStart w:id="20"/>
      <w:r>
        <w:rPr>
          <w:rFonts w:ascii="Times New Roman" w:eastAsia="Times New Roman" w:hAnsi="Times New Roman" w:cs="Times New Roman"/>
        </w:rPr>
        <w:t>These results indicate that beta diversity of hand microbial communities varies more significantly due to sex than due to sheet washing frequency</w:t>
      </w:r>
      <w:commentRangeEnd w:id="20"/>
      <w:r w:rsidR="000D30CF">
        <w:rPr>
          <w:rStyle w:val="CommentReference"/>
        </w:rPr>
        <w:commentReference w:id="20"/>
      </w:r>
      <w:r>
        <w:rPr>
          <w:rFonts w:ascii="Times New Roman" w:eastAsia="Times New Roman" w:hAnsi="Times New Roman" w:cs="Times New Roman"/>
        </w:rPr>
        <w:t>; however, sheet washing frequency in females can impact microbial presence and sheet washing frequency in males can impact microbial abundance.</w:t>
      </w:r>
    </w:p>
    <w:p w14:paraId="0B427CB5"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lastRenderedPageBreak/>
        <w:t xml:space="preserve">A reduction in sheet washing frequency corresponds to an increased variation in the relative abundance of phyla observed between males and females. </w:t>
      </w:r>
      <w:r w:rsidRPr="00045D41">
        <w:rPr>
          <w:rFonts w:ascii="Times New Roman" w:eastAsia="Times New Roman" w:hAnsi="Times New Roman" w:cs="Times New Roman"/>
        </w:rPr>
        <w:t>To determine if sheet washing frequency and sex affect the phyla present on the skin of those in shared dorms, we calculated the relative abundance of phyla present across the various sex-specific sheet washing groups</w:t>
      </w:r>
      <w:r>
        <w:rPr>
          <w:rFonts w:ascii="Times New Roman" w:eastAsia="Times New Roman" w:hAnsi="Times New Roman" w:cs="Times New Roman"/>
        </w:rPr>
        <w:t xml:space="preserve"> (Figure 2). Through analysis of the plots generated, it is observed that the variation in the abundance of phyla between sexes increases as sheet washing frequency decreases (Figure 2A). With reference to this data, five additional taxa bar plots were generated, focusing specifically on the </w:t>
      </w:r>
      <w:commentRangeStart w:id="21"/>
      <w:commentRangeStart w:id="22"/>
      <w:r>
        <w:rPr>
          <w:rFonts w:ascii="Times New Roman" w:eastAsia="Times New Roman" w:hAnsi="Times New Roman" w:cs="Times New Roman"/>
        </w:rPr>
        <w:t>top five abundant phyla depicted in Figure 2A</w:t>
      </w:r>
      <w:commentRangeEnd w:id="21"/>
      <w:r w:rsidR="0021217E">
        <w:rPr>
          <w:rStyle w:val="CommentReference"/>
        </w:rPr>
        <w:commentReference w:id="21"/>
      </w:r>
      <w:commentRangeEnd w:id="22"/>
      <w:r w:rsidR="002D576C">
        <w:rPr>
          <w:rStyle w:val="CommentReference"/>
        </w:rPr>
        <w:commentReference w:id="22"/>
      </w:r>
      <w:r>
        <w:rPr>
          <w:rFonts w:ascii="Times New Roman" w:eastAsia="Times New Roman" w:hAnsi="Times New Roman" w:cs="Times New Roman"/>
        </w:rPr>
        <w:t xml:space="preserve">. </w:t>
      </w:r>
      <w:commentRangeStart w:id="23"/>
      <w:r>
        <w:rPr>
          <w:rFonts w:ascii="Times New Roman" w:eastAsia="Times New Roman" w:hAnsi="Times New Roman" w:cs="Times New Roman"/>
        </w:rPr>
        <w:t>In Figure 2B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and Figure 2C (Firmicutes), an apparent trend emerges of higher frequency of sheet washing leading to reduced variation in the relative abundance of these phyla between males and females.</w:t>
      </w:r>
      <w:commentRangeEnd w:id="23"/>
      <w:r w:rsidR="00FE0E5F">
        <w:rPr>
          <w:rStyle w:val="CommentReference"/>
        </w:rPr>
        <w:commentReference w:id="23"/>
      </w:r>
      <w:r>
        <w:rPr>
          <w:rFonts w:ascii="Times New Roman" w:eastAsia="Times New Roman" w:hAnsi="Times New Roman" w:cs="Times New Roman"/>
        </w:rPr>
        <w:t xml:space="preserve"> </w:t>
      </w:r>
      <w:commentRangeStart w:id="24"/>
      <w:r>
        <w:rPr>
          <w:rFonts w:ascii="Times New Roman" w:eastAsia="Times New Roman" w:hAnsi="Times New Roman" w:cs="Times New Roman"/>
        </w:rPr>
        <w:t xml:space="preserve">Proteobacteria also demonstrates a similar trend; however, this difference is less pronounced in comparison to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 (Figure 2E). </w:t>
      </w:r>
      <w:commentRangeEnd w:id="24"/>
      <w:r w:rsidR="001A56B5">
        <w:rPr>
          <w:rStyle w:val="CommentReference"/>
        </w:rPr>
        <w:commentReference w:id="24"/>
      </w:r>
      <w:r>
        <w:rPr>
          <w:rFonts w:ascii="Times New Roman" w:eastAsia="Times New Roman" w:hAnsi="Times New Roman" w:cs="Times New Roman"/>
        </w:rPr>
        <w:t xml:space="preserve">In contrast, </w:t>
      </w:r>
      <w:proofErr w:type="gramStart"/>
      <w:r>
        <w:rPr>
          <w:rFonts w:ascii="Times New Roman" w:eastAsia="Times New Roman" w:hAnsi="Times New Roman" w:cs="Times New Roman"/>
        </w:rPr>
        <w:t>Figure</w:t>
      </w:r>
      <w:proofErr w:type="gramEnd"/>
      <w:r>
        <w:rPr>
          <w:rFonts w:ascii="Times New Roman" w:eastAsia="Times New Roman" w:hAnsi="Times New Roman" w:cs="Times New Roman"/>
        </w:rPr>
        <w:t xml:space="preserve"> 2D demonstrates that the relative abundance of </w:t>
      </w:r>
      <w:proofErr w:type="spellStart"/>
      <w:r>
        <w:rPr>
          <w:rFonts w:ascii="Times New Roman" w:eastAsia="Times New Roman" w:hAnsi="Times New Roman" w:cs="Times New Roman"/>
        </w:rPr>
        <w:t>Bacteroidota</w:t>
      </w:r>
      <w:proofErr w:type="spellEnd"/>
      <w:r>
        <w:rPr>
          <w:rFonts w:ascii="Times New Roman" w:eastAsia="Times New Roman" w:hAnsi="Times New Roman" w:cs="Times New Roman"/>
        </w:rPr>
        <w:t xml:space="preserve"> </w:t>
      </w:r>
      <w:r w:rsidRPr="00E1675B">
        <w:rPr>
          <w:rFonts w:ascii="Times New Roman" w:eastAsia="Times New Roman" w:hAnsi="Times New Roman" w:cs="Times New Roman"/>
        </w:rPr>
        <w:t>decreases</w:t>
      </w:r>
      <w:r>
        <w:rPr>
          <w:rFonts w:ascii="Times New Roman" w:eastAsia="Times New Roman" w:hAnsi="Times New Roman" w:cs="Times New Roman"/>
        </w:rPr>
        <w:t xml:space="preserve"> in similarity between sexes as sheet washing frequency increases. The data also suggests that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 xml:space="preserve"> is only present on the skin samples of those with high sheet washing frequency and absent on those who do not wash their sheets as often (Figure 2F). Overall, there is a discernible trend which indicates that higher sheet washing frequency is associated with reduced variation in the relative abundance of phyla between males and females. Through analysis of the generated taxa bar plots, the primary genera constituting each phylum can be identified. </w:t>
      </w:r>
      <w:commentRangeStart w:id="25"/>
      <w:r>
        <w:rPr>
          <w:rFonts w:ascii="Times New Roman" w:eastAsia="Times New Roman" w:hAnsi="Times New Roman" w:cs="Times New Roman"/>
        </w:rPr>
        <w:t xml:space="preserve">This includes </w:t>
      </w:r>
      <w:r>
        <w:rPr>
          <w:rFonts w:ascii="Times New Roman" w:eastAsia="Times New Roman" w:hAnsi="Times New Roman" w:cs="Times New Roman"/>
          <w:i/>
        </w:rPr>
        <w:t>Corynebacterium</w:t>
      </w:r>
      <w:r>
        <w:rPr>
          <w:rFonts w:ascii="Times New Roman" w:eastAsia="Times New Roman" w:hAnsi="Times New Roman" w:cs="Times New Roman"/>
        </w:rPr>
        <w:t xml:space="preserve"> for</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Streptococcus</w:t>
      </w:r>
      <w:r>
        <w:rPr>
          <w:rFonts w:ascii="Times New Roman" w:eastAsia="Times New Roman" w:hAnsi="Times New Roman" w:cs="Times New Roman"/>
        </w:rPr>
        <w:t xml:space="preserve"> for Firmicutes, </w:t>
      </w:r>
      <w:commentRangeStart w:id="26"/>
      <w:proofErr w:type="spellStart"/>
      <w:r>
        <w:rPr>
          <w:rFonts w:ascii="Times New Roman" w:eastAsia="Times New Roman" w:hAnsi="Times New Roman" w:cs="Times New Roman"/>
          <w:i/>
        </w:rPr>
        <w:t>Porphyromonas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for </w:t>
      </w:r>
      <w:proofErr w:type="spellStart"/>
      <w:r>
        <w:rPr>
          <w:rFonts w:ascii="Times New Roman" w:eastAsia="Times New Roman" w:hAnsi="Times New Roman" w:cs="Times New Roman"/>
        </w:rPr>
        <w:t>Bacteriodiota</w:t>
      </w:r>
      <w:commentRangeEnd w:id="26"/>
      <w:proofErr w:type="spellEnd"/>
      <w:r w:rsidR="007D53B0">
        <w:rPr>
          <w:rStyle w:val="CommentReference"/>
        </w:rPr>
        <w:commentReference w:id="26"/>
      </w:r>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and </w:t>
      </w:r>
      <w:r>
        <w:rPr>
          <w:rFonts w:ascii="Times New Roman" w:eastAsia="Times New Roman" w:hAnsi="Times New Roman" w:cs="Times New Roman"/>
          <w:i/>
        </w:rPr>
        <w:t>Fusobacterium</w:t>
      </w:r>
      <w:r>
        <w:rPr>
          <w:rFonts w:ascii="Times New Roman" w:eastAsia="Times New Roman" w:hAnsi="Times New Roman" w:cs="Times New Roman"/>
        </w:rPr>
        <w:t xml:space="preserve"> for </w:t>
      </w:r>
      <w:proofErr w:type="spellStart"/>
      <w:r>
        <w:rPr>
          <w:rFonts w:ascii="Times New Roman" w:eastAsia="Times New Roman" w:hAnsi="Times New Roman" w:cs="Times New Roman"/>
        </w:rPr>
        <w:t>Fusobacteriota</w:t>
      </w:r>
      <w:proofErr w:type="spellEnd"/>
      <w:r>
        <w:rPr>
          <w:rFonts w:ascii="Times New Roman" w:eastAsia="Times New Roman" w:hAnsi="Times New Roman" w:cs="Times New Roman"/>
        </w:rPr>
        <w:t>.</w:t>
      </w:r>
      <w:commentRangeEnd w:id="25"/>
      <w:r w:rsidR="007D53B0">
        <w:rPr>
          <w:rStyle w:val="CommentReference"/>
        </w:rPr>
        <w:commentReference w:id="25"/>
      </w:r>
      <w:r>
        <w:rPr>
          <w:rFonts w:ascii="Times New Roman" w:eastAsia="Times New Roman" w:hAnsi="Times New Roman" w:cs="Times New Roman"/>
        </w:rPr>
        <w:t xml:space="preserve"> Proteobacteria have a variety of genera; therefore, it does not have one dominating or prevalent genus.</w:t>
      </w:r>
    </w:p>
    <w:p w14:paraId="10B6E3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Both sexes exhibit a greater diversity of unique microbial genera when bed sheets are washed less frequently. </w:t>
      </w:r>
      <w:r>
        <w:rPr>
          <w:rFonts w:ascii="Times New Roman" w:eastAsia="Times New Roman" w:hAnsi="Times New Roman" w:cs="Times New Roman"/>
        </w:rPr>
        <w:t xml:space="preserve">A core microbiome analysis was conducted to explore the relationship between sex and bed sheet washing frequency, both in relation to each other and within each variable. The Four-way Venn diagram revealed 15 core microbial genera, constituting 20% of the overall core microbiome, which remained unaffected by sex or the frequency of bed sheet washing (Figure 3). Our findings revealed greater microbial diversity among females who infrequently wash their sheets in comparison to females </w:t>
      </w:r>
      <w:r>
        <w:rPr>
          <w:rFonts w:ascii="Times New Roman" w:eastAsia="Times New Roman" w:hAnsi="Times New Roman" w:cs="Times New Roman"/>
        </w:rPr>
        <w:lastRenderedPageBreak/>
        <w:t>who frequently wash their sheets (Figure 3). This observed pattern is consistent for males as well, where lower sheet washing frequently is associated with higher genera diversity (Figure 3). These results suggest a divergence in microbial genera between the sexes, particularly when the sheets are washed less frequently.</w:t>
      </w:r>
    </w:p>
    <w:p w14:paraId="534B2458" w14:textId="5C59B5BE" w:rsidR="006A7391" w:rsidRDefault="00000000" w:rsidP="00B91456">
      <w:pPr>
        <w:spacing w:line="480" w:lineRule="auto"/>
        <w:rPr>
          <w:rFonts w:ascii="Times New Roman" w:eastAsia="Times New Roman" w:hAnsi="Times New Roman" w:cs="Times New Roman"/>
        </w:rPr>
      </w:pPr>
      <w:commentRangeStart w:id="27"/>
      <w:commentRangeStart w:id="28"/>
      <w:r>
        <w:rPr>
          <w:rFonts w:ascii="Times New Roman" w:eastAsia="Times New Roman" w:hAnsi="Times New Roman" w:cs="Times New Roman"/>
          <w:b/>
        </w:rPr>
        <w:t>DESeq2 analysis shows fewer shared differentially abundant genera than those unique to one group with more upregulated genera in female groups across both sheet washing frequencies.</w:t>
      </w:r>
      <w:r>
        <w:rPr>
          <w:rFonts w:ascii="Times New Roman" w:eastAsia="Times New Roman" w:hAnsi="Times New Roman" w:cs="Times New Roman"/>
        </w:rPr>
        <w:t xml:space="preserve"> </w:t>
      </w:r>
      <w:commentRangeEnd w:id="27"/>
      <w:r w:rsidR="008C07FF">
        <w:rPr>
          <w:rStyle w:val="CommentReference"/>
        </w:rPr>
        <w:commentReference w:id="27"/>
      </w:r>
      <w:commentRangeStart w:id="29"/>
      <w:r>
        <w:rPr>
          <w:rFonts w:ascii="Times New Roman" w:eastAsia="Times New Roman" w:hAnsi="Times New Roman" w:cs="Times New Roman"/>
        </w:rPr>
        <w:t>To compare differences in ASV abundance between sexes in conjunction with sheet washing, a DESeq2 analysis was run.</w:t>
      </w:r>
      <w:commentRangeEnd w:id="29"/>
      <w:r w:rsidR="00753C37">
        <w:rPr>
          <w:rStyle w:val="CommentReference"/>
        </w:rPr>
        <w:commentReference w:id="29"/>
      </w:r>
      <w:r>
        <w:rPr>
          <w:rFonts w:ascii="Times New Roman" w:eastAsia="Times New Roman" w:hAnsi="Times New Roman" w:cs="Times New Roman"/>
        </w:rPr>
        <w:t xml:space="preserve"> </w:t>
      </w:r>
      <w:commentRangeStart w:id="30"/>
      <w:r>
        <w:rPr>
          <w:rFonts w:ascii="Times New Roman" w:eastAsia="Times New Roman" w:hAnsi="Times New Roman" w:cs="Times New Roman"/>
        </w:rPr>
        <w:t xml:space="preserve">Results showed that more unique genera are abundant in the female group in comparison to the reference male group. </w:t>
      </w:r>
      <w:commentRangeEnd w:id="30"/>
      <w:r w:rsidR="008C07FF">
        <w:rPr>
          <w:rStyle w:val="CommentReference"/>
        </w:rPr>
        <w:commentReference w:id="30"/>
      </w:r>
      <w:r>
        <w:rPr>
          <w:rFonts w:ascii="Times New Roman" w:eastAsia="Times New Roman" w:hAnsi="Times New Roman" w:cs="Times New Roman"/>
        </w:rPr>
        <w:t xml:space="preserve">There are only five shared genera, </w:t>
      </w:r>
      <w:commentRangeStart w:id="31"/>
      <w:r>
        <w:rPr>
          <w:rFonts w:ascii="Times New Roman" w:eastAsia="Times New Roman" w:hAnsi="Times New Roman" w:cs="Times New Roman"/>
          <w:i/>
        </w:rPr>
        <w:t>Corynebacterium</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Paracoccus</w:t>
      </w:r>
      <w:proofErr w:type="spellEnd"/>
      <w:r>
        <w:rPr>
          <w:rFonts w:ascii="Times New Roman" w:eastAsia="Times New Roman" w:hAnsi="Times New Roman" w:cs="Times New Roman"/>
        </w:rPr>
        <w:t>,</w:t>
      </w:r>
      <w:r>
        <w:rPr>
          <w:rFonts w:ascii="Times New Roman" w:eastAsia="Times New Roman" w:hAnsi="Times New Roman" w:cs="Times New Roman"/>
          <w:i/>
        </w:rPr>
        <w:t xml:space="preserve"> Staphylococcus</w:t>
      </w:r>
      <w:r>
        <w:rPr>
          <w:rFonts w:ascii="Times New Roman" w:eastAsia="Times New Roman" w:hAnsi="Times New Roman" w:cs="Times New Roman"/>
        </w:rPr>
        <w:t>,</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w:t>
      </w:r>
      <w:commentRangeEnd w:id="31"/>
      <w:r w:rsidR="008C07FF">
        <w:rPr>
          <w:rStyle w:val="CommentReference"/>
        </w:rPr>
        <w:commentReference w:id="31"/>
      </w:r>
      <w:r>
        <w:rPr>
          <w:rFonts w:ascii="Times New Roman" w:eastAsia="Times New Roman" w:hAnsi="Times New Roman" w:cs="Times New Roman"/>
        </w:rPr>
        <w:t xml:space="preserve"> </w:t>
      </w:r>
      <w:commentRangeStart w:id="32"/>
      <w:r w:rsidRPr="00FE5A62">
        <w:rPr>
          <w:rFonts w:ascii="Times New Roman" w:eastAsia="Times New Roman" w:hAnsi="Times New Roman" w:cs="Times New Roman"/>
          <w:i/>
          <w:strike/>
          <w:rPrChange w:id="33" w:author="Author">
            <w:rPr>
              <w:rFonts w:ascii="Times New Roman" w:eastAsia="Times New Roman" w:hAnsi="Times New Roman" w:cs="Times New Roman"/>
              <w:i/>
            </w:rPr>
          </w:rPrChange>
        </w:rPr>
        <w:t xml:space="preserve">Corynebacterium </w:t>
      </w:r>
      <w:r w:rsidRPr="00FE5A62">
        <w:rPr>
          <w:rFonts w:ascii="Times New Roman" w:eastAsia="Times New Roman" w:hAnsi="Times New Roman" w:cs="Times New Roman"/>
          <w:strike/>
          <w:rPrChange w:id="34" w:author="Author">
            <w:rPr>
              <w:rFonts w:ascii="Times New Roman" w:eastAsia="Times New Roman" w:hAnsi="Times New Roman" w:cs="Times New Roman"/>
            </w:rPr>
          </w:rPrChange>
        </w:rPr>
        <w:t>and</w:t>
      </w:r>
      <w:r w:rsidRPr="00FE5A62">
        <w:rPr>
          <w:rFonts w:ascii="Times New Roman" w:eastAsia="Times New Roman" w:hAnsi="Times New Roman" w:cs="Times New Roman"/>
          <w:i/>
          <w:strike/>
          <w:rPrChange w:id="35" w:author="Author">
            <w:rPr>
              <w:rFonts w:ascii="Times New Roman" w:eastAsia="Times New Roman" w:hAnsi="Times New Roman" w:cs="Times New Roman"/>
              <w:i/>
            </w:rPr>
          </w:rPrChange>
        </w:rPr>
        <w:t xml:space="preserve"> </w:t>
      </w:r>
      <w:proofErr w:type="spellStart"/>
      <w:r w:rsidRPr="00FE5A62">
        <w:rPr>
          <w:rFonts w:ascii="Times New Roman" w:eastAsia="Times New Roman" w:hAnsi="Times New Roman" w:cs="Times New Roman"/>
          <w:i/>
          <w:strike/>
          <w:rPrChange w:id="36" w:author="Author">
            <w:rPr>
              <w:rFonts w:ascii="Times New Roman" w:eastAsia="Times New Roman" w:hAnsi="Times New Roman" w:cs="Times New Roman"/>
              <w:i/>
            </w:rPr>
          </w:rPrChange>
        </w:rPr>
        <w:t>Prevotella</w:t>
      </w:r>
      <w:proofErr w:type="spellEnd"/>
      <w:r w:rsidRPr="00FE5A62">
        <w:rPr>
          <w:rFonts w:ascii="Times New Roman" w:eastAsia="Times New Roman" w:hAnsi="Times New Roman" w:cs="Times New Roman"/>
          <w:strike/>
          <w:rPrChange w:id="37" w:author="Author">
            <w:rPr>
              <w:rFonts w:ascii="Times New Roman" w:eastAsia="Times New Roman" w:hAnsi="Times New Roman" w:cs="Times New Roman"/>
            </w:rPr>
          </w:rPrChange>
        </w:rPr>
        <w:t>.</w:t>
      </w:r>
      <w:r>
        <w:rPr>
          <w:rFonts w:ascii="Times New Roman" w:eastAsia="Times New Roman" w:hAnsi="Times New Roman" w:cs="Times New Roman"/>
        </w:rPr>
        <w:t xml:space="preserve"> </w:t>
      </w:r>
      <w:commentRangeEnd w:id="32"/>
      <w:r w:rsidR="008C07FF">
        <w:rPr>
          <w:rStyle w:val="CommentReference"/>
        </w:rPr>
        <w:commentReference w:id="32"/>
      </w:r>
      <w:r>
        <w:rPr>
          <w:rFonts w:ascii="Times New Roman" w:eastAsia="Times New Roman" w:hAnsi="Times New Roman" w:cs="Times New Roman"/>
        </w:rPr>
        <w:t xml:space="preserve">The unique genera upregulated in the high sheet washing group are different from the low sheet washing group, as can be seen by the </w:t>
      </w:r>
      <w:r w:rsidR="00F93C64">
        <w:rPr>
          <w:rFonts w:ascii="Times New Roman" w:eastAsia="Times New Roman" w:hAnsi="Times New Roman" w:cs="Times New Roman"/>
        </w:rPr>
        <w:t>labelled</w:t>
      </w:r>
      <w:r>
        <w:rPr>
          <w:rFonts w:ascii="Times New Roman" w:eastAsia="Times New Roman" w:hAnsi="Times New Roman" w:cs="Times New Roman"/>
        </w:rPr>
        <w:t xml:space="preserve"> genera on the y-axis between Figure 4B and 4D. In the high sheet washing frequency group for females, </w:t>
      </w:r>
      <w:r w:rsidR="00192186">
        <w:rPr>
          <w:rFonts w:ascii="Times New Roman" w:eastAsia="Times New Roman" w:hAnsi="Times New Roman" w:cs="Times New Roman"/>
        </w:rPr>
        <w:t>sixteen</w:t>
      </w:r>
      <w:r>
        <w:rPr>
          <w:rFonts w:ascii="Times New Roman" w:eastAsia="Times New Roman" w:hAnsi="Times New Roman" w:cs="Times New Roman"/>
        </w:rPr>
        <w:t xml:space="preserve"> genera were found to be significantly upregulated</w:t>
      </w:r>
      <w:commentRangeStart w:id="38"/>
      <w:r>
        <w:rPr>
          <w:rFonts w:ascii="Times New Roman" w:eastAsia="Times New Roman" w:hAnsi="Times New Roman" w:cs="Times New Roman"/>
        </w:rPr>
        <w:t xml:space="preserve">, </w:t>
      </w:r>
      <w:r w:rsidR="00192186" w:rsidRPr="00FE5A62">
        <w:rPr>
          <w:rFonts w:ascii="Times New Roman" w:eastAsia="Times New Roman" w:hAnsi="Times New Roman" w:cs="Times New Roman"/>
          <w:strike/>
          <w:rPrChange w:id="39" w:author="Author">
            <w:rPr>
              <w:rFonts w:ascii="Times New Roman" w:eastAsia="Times New Roman" w:hAnsi="Times New Roman" w:cs="Times New Roman"/>
            </w:rPr>
          </w:rPrChange>
        </w:rPr>
        <w:t>eleven</w:t>
      </w:r>
      <w:r>
        <w:rPr>
          <w:rFonts w:ascii="Times New Roman" w:eastAsia="Times New Roman" w:hAnsi="Times New Roman" w:cs="Times New Roman"/>
        </w:rPr>
        <w:t xml:space="preserve"> of </w:t>
      </w:r>
      <w:commentRangeEnd w:id="38"/>
      <w:r w:rsidR="008C499E">
        <w:rPr>
          <w:rStyle w:val="CommentReference"/>
        </w:rPr>
        <w:commentReference w:id="38"/>
      </w:r>
      <w:r>
        <w:rPr>
          <w:rFonts w:ascii="Times New Roman" w:eastAsia="Times New Roman" w:hAnsi="Times New Roman" w:cs="Times New Roman"/>
        </w:rPr>
        <w:t xml:space="preserve">which were unique. Some of the most upregulated genera included </w:t>
      </w:r>
      <w:proofErr w:type="spellStart"/>
      <w:r>
        <w:rPr>
          <w:rFonts w:ascii="Times New Roman" w:eastAsia="Times New Roman" w:hAnsi="Times New Roman" w:cs="Times New Roman"/>
          <w:i/>
        </w:rPr>
        <w:t>Qipengyuania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Williamsia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Mycobacterium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Brevundiomonas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Nocardioides</w:t>
      </w:r>
      <w:proofErr w:type="spellEnd"/>
      <w:r>
        <w:rPr>
          <w:rFonts w:ascii="Times New Roman" w:eastAsia="Times New Roman" w:hAnsi="Times New Roman" w:cs="Times New Roman"/>
        </w:rPr>
        <w:t xml:space="preserve">. For the male high sheet washing frequency group, the </w:t>
      </w:r>
      <w:r w:rsidR="00192186">
        <w:rPr>
          <w:rFonts w:ascii="Times New Roman" w:eastAsia="Times New Roman" w:hAnsi="Times New Roman" w:cs="Times New Roman"/>
        </w:rPr>
        <w:t xml:space="preserve">three </w:t>
      </w:r>
      <w:r>
        <w:rPr>
          <w:rFonts w:ascii="Times New Roman" w:eastAsia="Times New Roman" w:hAnsi="Times New Roman" w:cs="Times New Roman"/>
        </w:rPr>
        <w:t xml:space="preserve">unique genera were </w:t>
      </w:r>
      <w:proofErr w:type="spellStart"/>
      <w:r>
        <w:rPr>
          <w:rFonts w:ascii="Times New Roman" w:eastAsia="Times New Roman" w:hAnsi="Times New Roman" w:cs="Times New Roman"/>
          <w:i/>
        </w:rPr>
        <w:t>Aggregatibacter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Fusobacterium</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Rothia</w:t>
      </w:r>
      <w:proofErr w:type="spellEnd"/>
      <w:r>
        <w:rPr>
          <w:rFonts w:ascii="Times New Roman" w:eastAsia="Times New Roman" w:hAnsi="Times New Roman" w:cs="Times New Roman"/>
        </w:rPr>
        <w:t xml:space="preserve">. </w:t>
      </w:r>
      <w:commentRangeStart w:id="40"/>
      <w:r>
        <w:rPr>
          <w:rFonts w:ascii="Times New Roman" w:eastAsia="Times New Roman" w:hAnsi="Times New Roman" w:cs="Times New Roman"/>
        </w:rPr>
        <w:t xml:space="preserve">In the low sheet washing frequency group, there were </w:t>
      </w:r>
      <w:r w:rsidR="00192186">
        <w:rPr>
          <w:rFonts w:ascii="Times New Roman" w:eastAsia="Times New Roman" w:hAnsi="Times New Roman" w:cs="Times New Roman"/>
        </w:rPr>
        <w:t>fourteen</w:t>
      </w:r>
      <w:r>
        <w:rPr>
          <w:rFonts w:ascii="Times New Roman" w:eastAsia="Times New Roman" w:hAnsi="Times New Roman" w:cs="Times New Roman"/>
        </w:rPr>
        <w:t xml:space="preserve"> significantly upregulated genera for females and </w:t>
      </w:r>
      <w:r w:rsidR="00192186">
        <w:rPr>
          <w:rFonts w:ascii="Times New Roman" w:eastAsia="Times New Roman" w:hAnsi="Times New Roman" w:cs="Times New Roman"/>
        </w:rPr>
        <w:t>seven</w:t>
      </w:r>
      <w:r>
        <w:rPr>
          <w:rFonts w:ascii="Times New Roman" w:eastAsia="Times New Roman" w:hAnsi="Times New Roman" w:cs="Times New Roman"/>
        </w:rPr>
        <w:t xml:space="preserve"> for males. </w:t>
      </w:r>
      <w:commentRangeEnd w:id="40"/>
      <w:r w:rsidR="002A2241">
        <w:rPr>
          <w:rStyle w:val="CommentReference"/>
        </w:rPr>
        <w:commentReference w:id="40"/>
      </w:r>
      <w:r>
        <w:rPr>
          <w:rFonts w:ascii="Times New Roman" w:eastAsia="Times New Roman" w:hAnsi="Times New Roman" w:cs="Times New Roman"/>
        </w:rPr>
        <w:t xml:space="preserve">The unique species for the female low sheet washing frequency group included </w:t>
      </w:r>
      <w:proofErr w:type="spellStart"/>
      <w:r>
        <w:rPr>
          <w:rFonts w:ascii="Times New Roman" w:eastAsia="Times New Roman" w:hAnsi="Times New Roman" w:cs="Times New Roman"/>
          <w:i/>
        </w:rPr>
        <w:t>Anaerococcus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Blautia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Subdoligranulum</w:t>
      </w:r>
      <w:proofErr w:type="spellEnd"/>
      <w:r>
        <w:rPr>
          <w:rFonts w:ascii="Times New Roman" w:eastAsia="Times New Roman" w:hAnsi="Times New Roman" w:cs="Times New Roman"/>
        </w:rPr>
        <w:t xml:space="preserve">, </w:t>
      </w:r>
      <w:r>
        <w:rPr>
          <w:rFonts w:ascii="Times New Roman" w:eastAsia="Times New Roman" w:hAnsi="Times New Roman" w:cs="Times New Roman"/>
          <w:i/>
        </w:rPr>
        <w:t>Lactobacillus</w:t>
      </w:r>
      <w:r>
        <w:rPr>
          <w:rFonts w:ascii="Times New Roman" w:eastAsia="Times New Roman" w:hAnsi="Times New Roman" w:cs="Times New Roman"/>
        </w:rPr>
        <w:t xml:space="preserve">, and </w:t>
      </w:r>
      <w:r>
        <w:rPr>
          <w:rFonts w:ascii="Times New Roman" w:eastAsia="Times New Roman" w:hAnsi="Times New Roman" w:cs="Times New Roman"/>
          <w:i/>
        </w:rPr>
        <w:t>Bacteroides</w:t>
      </w:r>
      <w:r>
        <w:rPr>
          <w:rFonts w:ascii="Times New Roman" w:eastAsia="Times New Roman" w:hAnsi="Times New Roman" w:cs="Times New Roman"/>
        </w:rPr>
        <w:t xml:space="preserve">. For male low sheet washing </w:t>
      </w:r>
      <w:r w:rsidR="00F93C64">
        <w:rPr>
          <w:rFonts w:ascii="Times New Roman" w:eastAsia="Times New Roman" w:hAnsi="Times New Roman" w:cs="Times New Roman"/>
        </w:rPr>
        <w:t xml:space="preserve">frequency, </w:t>
      </w:r>
      <w:r w:rsidR="00192186">
        <w:rPr>
          <w:rFonts w:ascii="Times New Roman" w:eastAsia="Times New Roman" w:hAnsi="Times New Roman" w:cs="Times New Roman"/>
        </w:rPr>
        <w:t>three</w:t>
      </w:r>
      <w:r>
        <w:rPr>
          <w:rFonts w:ascii="Times New Roman" w:eastAsia="Times New Roman" w:hAnsi="Times New Roman" w:cs="Times New Roman"/>
        </w:rPr>
        <w:t xml:space="preserve"> of the unique genera found were </w:t>
      </w:r>
      <w:r>
        <w:rPr>
          <w:rFonts w:ascii="Times New Roman" w:eastAsia="Times New Roman" w:hAnsi="Times New Roman" w:cs="Times New Roman"/>
          <w:i/>
        </w:rPr>
        <w:t>Acinetobacter</w:t>
      </w:r>
      <w:r>
        <w:rPr>
          <w:rFonts w:ascii="Times New Roman" w:eastAsia="Times New Roman" w:hAnsi="Times New Roman" w:cs="Times New Roman"/>
        </w:rPr>
        <w:t xml:space="preserve">, </w:t>
      </w:r>
      <w:r>
        <w:rPr>
          <w:rFonts w:ascii="Times New Roman" w:eastAsia="Times New Roman" w:hAnsi="Times New Roman" w:cs="Times New Roman"/>
          <w:i/>
        </w:rPr>
        <w:t>Pseudomonas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Brachybacterium</w:t>
      </w:r>
      <w:proofErr w:type="spellEnd"/>
      <w:r>
        <w:rPr>
          <w:rFonts w:ascii="Times New Roman" w:eastAsia="Times New Roman" w:hAnsi="Times New Roman" w:cs="Times New Roman"/>
        </w:rPr>
        <w:t xml:space="preserve">. </w:t>
      </w:r>
      <w:commentRangeEnd w:id="28"/>
      <w:r w:rsidR="00337B85">
        <w:rPr>
          <w:rStyle w:val="CommentReference"/>
        </w:rPr>
        <w:commentReference w:id="28"/>
      </w:r>
    </w:p>
    <w:p w14:paraId="04BE32A4" w14:textId="77777777" w:rsidR="006A7391" w:rsidRDefault="006A7391">
      <w:pPr>
        <w:spacing w:line="480" w:lineRule="auto"/>
        <w:rPr>
          <w:rFonts w:ascii="Times New Roman" w:eastAsia="Times New Roman" w:hAnsi="Times New Roman" w:cs="Times New Roman"/>
        </w:rPr>
      </w:pPr>
    </w:p>
    <w:p w14:paraId="0FA97BEC"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DISCUSSION </w:t>
      </w:r>
    </w:p>
    <w:p w14:paraId="10D3BC6F" w14:textId="15715C79" w:rsidR="00B91456" w:rsidRPr="00FE5A62" w:rsidDel="002A2241" w:rsidRDefault="00B91456">
      <w:pPr>
        <w:spacing w:line="480" w:lineRule="auto"/>
        <w:rPr>
          <w:ins w:id="41" w:author="Author"/>
          <w:del w:id="42" w:author="Author"/>
          <w:rFonts w:ascii="Times New Roman" w:eastAsia="Times New Roman" w:hAnsi="Times New Roman" w:cs="Times New Roman"/>
          <w:color w:val="FF0000"/>
          <w:rPrChange w:id="43" w:author="Author">
            <w:rPr>
              <w:ins w:id="44" w:author="Author"/>
              <w:del w:id="45" w:author="Author"/>
              <w:rFonts w:ascii="Times New Roman" w:eastAsia="Times New Roman" w:hAnsi="Times New Roman" w:cs="Times New Roman"/>
            </w:rPr>
          </w:rPrChange>
        </w:rPr>
      </w:pPr>
      <w:ins w:id="46" w:author="Author">
        <w:del w:id="47" w:author="Author">
          <w:r w:rsidRPr="00FE5A62" w:rsidDel="002A2241">
            <w:rPr>
              <w:rFonts w:ascii="Times New Roman" w:eastAsia="Times New Roman" w:hAnsi="Times New Roman" w:cs="Times New Roman"/>
              <w:color w:val="FF0000"/>
              <w:rPrChange w:id="48" w:author="Author">
                <w:rPr>
                  <w:rFonts w:ascii="Times New Roman" w:eastAsia="Times New Roman" w:hAnsi="Times New Roman" w:cs="Times New Roman"/>
                </w:rPr>
              </w:rPrChange>
            </w:rPr>
            <w:delText>INTRODUCTION TO DISCUSSION</w:delText>
          </w:r>
        </w:del>
        <w:r w:rsidR="002A2241">
          <w:rPr>
            <w:rFonts w:ascii="Times New Roman" w:eastAsia="Times New Roman" w:hAnsi="Times New Roman" w:cs="Times New Roman"/>
            <w:color w:val="FF0000"/>
          </w:rPr>
          <w:t>Introductory sentence to discussion</w:t>
        </w:r>
        <w:r w:rsidRPr="00FE5A62">
          <w:rPr>
            <w:rFonts w:ascii="Times New Roman" w:eastAsia="Times New Roman" w:hAnsi="Times New Roman" w:cs="Times New Roman"/>
            <w:color w:val="FF0000"/>
            <w:rPrChange w:id="49" w:author="Author">
              <w:rPr>
                <w:rFonts w:ascii="Times New Roman" w:eastAsia="Times New Roman" w:hAnsi="Times New Roman" w:cs="Times New Roman"/>
              </w:rPr>
            </w:rPrChange>
          </w:rPr>
          <w:t xml:space="preserve"> – </w:t>
        </w:r>
        <w:r w:rsidR="002A2241" w:rsidRPr="002A2241">
          <w:rPr>
            <w:rFonts w:ascii="Times New Roman" w:eastAsia="Times New Roman" w:hAnsi="Times New Roman" w:cs="Times New Roman"/>
            <w:color w:val="FF0000"/>
          </w:rPr>
          <w:t>what</w:t>
        </w:r>
        <w:r w:rsidRPr="00FE5A62">
          <w:rPr>
            <w:rFonts w:ascii="Times New Roman" w:eastAsia="Times New Roman" w:hAnsi="Times New Roman" w:cs="Times New Roman"/>
            <w:color w:val="FF0000"/>
            <w:rPrChange w:id="50" w:author="Author">
              <w:rPr>
                <w:rFonts w:ascii="Times New Roman" w:eastAsia="Times New Roman" w:hAnsi="Times New Roman" w:cs="Times New Roman"/>
              </w:rPr>
            </w:rPrChange>
          </w:rPr>
          <w:t xml:space="preserve"> </w:t>
        </w:r>
        <w:r w:rsidR="002A2241" w:rsidRPr="002A2241">
          <w:rPr>
            <w:rFonts w:ascii="Times New Roman" w:eastAsia="Times New Roman" w:hAnsi="Times New Roman" w:cs="Times New Roman"/>
            <w:color w:val="FF0000"/>
          </w:rPr>
          <w:t>was</w:t>
        </w:r>
        <w:r w:rsidRPr="00FE5A62">
          <w:rPr>
            <w:rFonts w:ascii="Times New Roman" w:eastAsia="Times New Roman" w:hAnsi="Times New Roman" w:cs="Times New Roman"/>
            <w:color w:val="FF0000"/>
            <w:rPrChange w:id="51" w:author="Author">
              <w:rPr>
                <w:rFonts w:ascii="Times New Roman" w:eastAsia="Times New Roman" w:hAnsi="Times New Roman" w:cs="Times New Roman"/>
              </w:rPr>
            </w:rPrChange>
          </w:rPr>
          <w:t xml:space="preserve"> </w:t>
        </w:r>
        <w:r w:rsidR="002A2241" w:rsidRPr="002A2241">
          <w:rPr>
            <w:rFonts w:ascii="Times New Roman" w:eastAsia="Times New Roman" w:hAnsi="Times New Roman" w:cs="Times New Roman"/>
            <w:color w:val="FF0000"/>
          </w:rPr>
          <w:t>the</w:t>
        </w:r>
        <w:r w:rsidRPr="00FE5A62">
          <w:rPr>
            <w:rFonts w:ascii="Times New Roman" w:eastAsia="Times New Roman" w:hAnsi="Times New Roman" w:cs="Times New Roman"/>
            <w:color w:val="FF0000"/>
            <w:rPrChange w:id="52" w:author="Author">
              <w:rPr>
                <w:rFonts w:ascii="Times New Roman" w:eastAsia="Times New Roman" w:hAnsi="Times New Roman" w:cs="Times New Roman"/>
              </w:rPr>
            </w:rPrChange>
          </w:rPr>
          <w:t xml:space="preserve"> </w:t>
        </w:r>
        <w:r w:rsidR="002A2241" w:rsidRPr="002A2241">
          <w:rPr>
            <w:rFonts w:ascii="Times New Roman" w:eastAsia="Times New Roman" w:hAnsi="Times New Roman" w:cs="Times New Roman"/>
            <w:color w:val="FF0000"/>
          </w:rPr>
          <w:t>motivation</w:t>
        </w:r>
        <w:r w:rsidRPr="00FE5A62">
          <w:rPr>
            <w:rFonts w:ascii="Times New Roman" w:eastAsia="Times New Roman" w:hAnsi="Times New Roman" w:cs="Times New Roman"/>
            <w:color w:val="FF0000"/>
            <w:rPrChange w:id="53" w:author="Author">
              <w:rPr>
                <w:rFonts w:ascii="Times New Roman" w:eastAsia="Times New Roman" w:hAnsi="Times New Roman" w:cs="Times New Roman"/>
              </w:rPr>
            </w:rPrChange>
          </w:rPr>
          <w:t xml:space="preserve"> </w:t>
        </w:r>
        <w:r w:rsidR="002A2241" w:rsidRPr="002A2241">
          <w:rPr>
            <w:rFonts w:ascii="Times New Roman" w:eastAsia="Times New Roman" w:hAnsi="Times New Roman" w:cs="Times New Roman"/>
            <w:color w:val="FF0000"/>
          </w:rPr>
          <w:t>behin</w:t>
        </w:r>
        <w:r w:rsidR="002A2241">
          <w:rPr>
            <w:rFonts w:ascii="Times New Roman" w:eastAsia="Times New Roman" w:hAnsi="Times New Roman" w:cs="Times New Roman"/>
            <w:color w:val="FF0000"/>
          </w:rPr>
          <w:t>d</w:t>
        </w:r>
        <w:r w:rsidRPr="00FE5A62">
          <w:rPr>
            <w:rFonts w:ascii="Times New Roman" w:eastAsia="Times New Roman" w:hAnsi="Times New Roman" w:cs="Times New Roman"/>
            <w:color w:val="FF0000"/>
            <w:rPrChange w:id="54" w:author="Author">
              <w:rPr>
                <w:rFonts w:ascii="Times New Roman" w:eastAsia="Times New Roman" w:hAnsi="Times New Roman" w:cs="Times New Roman"/>
              </w:rPr>
            </w:rPrChange>
          </w:rPr>
          <w:t xml:space="preserve"> </w:t>
        </w:r>
        <w:r w:rsidR="002A2241" w:rsidRPr="002A2241">
          <w:rPr>
            <w:rFonts w:ascii="Times New Roman" w:eastAsia="Times New Roman" w:hAnsi="Times New Roman" w:cs="Times New Roman"/>
            <w:color w:val="FF0000"/>
          </w:rPr>
          <w:t>this</w:t>
        </w:r>
        <w:r w:rsidRPr="00FE5A62">
          <w:rPr>
            <w:rFonts w:ascii="Times New Roman" w:eastAsia="Times New Roman" w:hAnsi="Times New Roman" w:cs="Times New Roman"/>
            <w:color w:val="FF0000"/>
            <w:rPrChange w:id="55" w:author="Author">
              <w:rPr>
                <w:rFonts w:ascii="Times New Roman" w:eastAsia="Times New Roman" w:hAnsi="Times New Roman" w:cs="Times New Roman"/>
              </w:rPr>
            </w:rPrChange>
          </w:rPr>
          <w:t xml:space="preserve"> </w:t>
        </w:r>
        <w:r w:rsidR="002A2241" w:rsidRPr="002A2241">
          <w:rPr>
            <w:rFonts w:ascii="Times New Roman" w:eastAsia="Times New Roman" w:hAnsi="Times New Roman" w:cs="Times New Roman"/>
            <w:color w:val="FF0000"/>
          </w:rPr>
          <w:t>study</w:t>
        </w:r>
        <w:r w:rsidRPr="00FE5A62">
          <w:rPr>
            <w:rFonts w:ascii="Times New Roman" w:eastAsia="Times New Roman" w:hAnsi="Times New Roman" w:cs="Times New Roman"/>
            <w:color w:val="FF0000"/>
            <w:rPrChange w:id="56" w:author="Author">
              <w:rPr>
                <w:rFonts w:ascii="Times New Roman" w:eastAsia="Times New Roman" w:hAnsi="Times New Roman" w:cs="Times New Roman"/>
              </w:rPr>
            </w:rPrChange>
          </w:rPr>
          <w:t xml:space="preserve">? </w:t>
        </w:r>
      </w:ins>
    </w:p>
    <w:p w14:paraId="6DD443CA" w14:textId="77777777" w:rsidR="00B91456" w:rsidRDefault="00B91456">
      <w:pPr>
        <w:spacing w:line="480" w:lineRule="auto"/>
        <w:rPr>
          <w:ins w:id="57" w:author="Author"/>
          <w:rFonts w:ascii="Times New Roman" w:eastAsia="Times New Roman" w:hAnsi="Times New Roman" w:cs="Times New Roman"/>
        </w:rPr>
      </w:pPr>
    </w:p>
    <w:p w14:paraId="7403C501" w14:textId="40BB55B8"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Our first analysis aimed to explore the broad differences in microbial diversity within and between sex-specific sheet washing frequency groups through alpha and beta diversity analyses. Alpha diversity analyses did not yield significant results, suggesting that richness, abundance, and evenness levels within </w:t>
      </w:r>
      <w:r>
        <w:rPr>
          <w:rFonts w:ascii="Times New Roman" w:eastAsia="Times New Roman" w:hAnsi="Times New Roman" w:cs="Times New Roman"/>
        </w:rPr>
        <w:lastRenderedPageBreak/>
        <w:t xml:space="preserve">individual hand samples were similar between sexes and sheet washing frequency groups (Figure 1). This is consistent with a previous study that revealed that Chao1, Shannon’s diversity, and phylogenetic distance did not differ significantly when only looking at sex </w:t>
      </w:r>
      <w:hyperlink r:id="rId37">
        <w:r>
          <w:rPr>
            <w:rFonts w:ascii="Times New Roman" w:eastAsia="Times New Roman" w:hAnsi="Times New Roman" w:cs="Times New Roman"/>
          </w:rPr>
          <w:t>(35)</w:t>
        </w:r>
      </w:hyperlink>
      <w:r>
        <w:rPr>
          <w:rFonts w:ascii="Times New Roman" w:eastAsia="Times New Roman" w:hAnsi="Times New Roman" w:cs="Times New Roman"/>
        </w:rPr>
        <w:t xml:space="preserve">.  Beta diversity analyses revealed significance, notably between sexes, indicating that sex may influence microbial community diversity (Table 1, Figure S4). This finding supports a previous study that observed significant differences in beta diversity metrics of facial skin samples between sexes </w:t>
      </w:r>
      <w:hyperlink r:id="rId38">
        <w:r>
          <w:rPr>
            <w:rFonts w:ascii="Times New Roman" w:eastAsia="Times New Roman" w:hAnsi="Times New Roman" w:cs="Times New Roman"/>
          </w:rPr>
          <w:t>(36)</w:t>
        </w:r>
      </w:hyperlink>
      <w:r>
        <w:rPr>
          <w:rFonts w:ascii="Times New Roman" w:eastAsia="Times New Roman" w:hAnsi="Times New Roman" w:cs="Times New Roman"/>
        </w:rPr>
        <w:t xml:space="preserve">. There was also significance in some beta diversity metrics between sheet washing frequency groups, specifically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and Bray-Curtis (Table 1, Figure S4). While there is minimal literature that explores sheet washing, other hygiene practices like hand washing have been shown to impact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aligning with our findings, as well as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beta diversity metrics </w:t>
      </w:r>
      <w:hyperlink r:id="rId39">
        <w:r>
          <w:rPr>
            <w:rFonts w:ascii="Times New Roman" w:eastAsia="Times New Roman" w:hAnsi="Times New Roman" w:cs="Times New Roman"/>
          </w:rPr>
          <w:t>(37)</w:t>
        </w:r>
      </w:hyperlink>
      <w:r>
        <w:rPr>
          <w:rFonts w:ascii="Times New Roman" w:eastAsia="Times New Roman" w:hAnsi="Times New Roman" w:cs="Times New Roman"/>
        </w:rPr>
        <w:t>. Overall, this data suggests that sex is a greater driver of hand microbial community diversity than sheet washing frequency but that sheet washing frequency can still influence microbial presence and abundance. Based on the significant beta diversity results, our subsequent analyses focused on evaluating between-community differences rather than within-community differences and exploring the underlying causes behind these differences.</w:t>
      </w:r>
    </w:p>
    <w:p w14:paraId="4FA9A103" w14:textId="1610F10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When comparing the relative abundance of phyla, an evident trend is that less sheet washing results in greater variation in the abundance of phyla when comparing females and males. This trend is specifically apparent in </w:t>
      </w:r>
      <w:commentRangeStart w:id="58"/>
      <w:proofErr w:type="spellStart"/>
      <w:r>
        <w:rPr>
          <w:rFonts w:ascii="Times New Roman" w:eastAsia="Times New Roman" w:hAnsi="Times New Roman" w:cs="Times New Roman"/>
        </w:rPr>
        <w:t>Actinobacteriota</w:t>
      </w:r>
      <w:proofErr w:type="spellEnd"/>
      <w:r>
        <w:rPr>
          <w:rFonts w:ascii="Times New Roman" w:eastAsia="Times New Roman" w:hAnsi="Times New Roman" w:cs="Times New Roman"/>
        </w:rPr>
        <w:t xml:space="preserve"> and Firmicutes</w:t>
      </w:r>
      <w:commentRangeEnd w:id="58"/>
      <w:r w:rsidR="00CC6C66">
        <w:rPr>
          <w:rStyle w:val="CommentReference"/>
        </w:rPr>
        <w:commentReference w:id="58"/>
      </w:r>
      <w:r>
        <w:rPr>
          <w:rFonts w:ascii="Times New Roman" w:eastAsia="Times New Roman" w:hAnsi="Times New Roman" w:cs="Times New Roman"/>
        </w:rPr>
        <w:t>, where the difference in relative abundance between males and females is more pronounced in low sheet washing frequency compared to high sheet washing frequency samples (</w:t>
      </w:r>
      <w:commentRangeStart w:id="59"/>
      <w:r>
        <w:rPr>
          <w:rFonts w:ascii="Times New Roman" w:eastAsia="Times New Roman" w:hAnsi="Times New Roman" w:cs="Times New Roman"/>
        </w:rPr>
        <w:t xml:space="preserve">Figure 2). </w:t>
      </w:r>
      <w:commentRangeEnd w:id="59"/>
      <w:r w:rsidR="00012B68">
        <w:rPr>
          <w:rStyle w:val="CommentReference"/>
        </w:rPr>
        <w:commentReference w:id="59"/>
      </w:r>
      <w:commentRangeStart w:id="60"/>
      <w:r>
        <w:rPr>
          <w:rFonts w:ascii="Times New Roman" w:eastAsia="Times New Roman" w:hAnsi="Times New Roman" w:cs="Times New Roman"/>
        </w:rPr>
        <w:t xml:space="preserve">Previous literature suggests a decades-long decline in microbial diversity and ancestral microbes within the human population due to an increase in hygiene practices, which could explain the reduction in variation of relative abundance of phyla between sexes in high sheet washing frequency compared to low sheet washing frequency samples </w:t>
      </w:r>
      <w:hyperlink r:id="rId40">
        <w:r>
          <w:rPr>
            <w:rFonts w:ascii="Times New Roman" w:eastAsia="Times New Roman" w:hAnsi="Times New Roman" w:cs="Times New Roman"/>
          </w:rPr>
          <w:t>(38)</w:t>
        </w:r>
      </w:hyperlink>
      <w:r>
        <w:rPr>
          <w:rFonts w:ascii="Times New Roman" w:eastAsia="Times New Roman" w:hAnsi="Times New Roman" w:cs="Times New Roman"/>
        </w:rPr>
        <w:t xml:space="preserve">. </w:t>
      </w:r>
      <w:commentRangeEnd w:id="60"/>
      <w:r w:rsidR="00012B68">
        <w:rPr>
          <w:rStyle w:val="CommentReference"/>
        </w:rPr>
        <w:commentReference w:id="60"/>
      </w:r>
      <w:r>
        <w:rPr>
          <w:rFonts w:ascii="Times New Roman" w:eastAsia="Times New Roman" w:hAnsi="Times New Roman" w:cs="Times New Roman"/>
        </w:rPr>
        <w:t xml:space="preserve">Taxa bar plot analysis also suggests that while the dominant phyla present are shared among the various conditions, some phyla are unique. Such phyla include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which is only observed in female low sheet washing frequency samples </w:t>
      </w:r>
      <w:commentRangeStart w:id="61"/>
      <w:r>
        <w:rPr>
          <w:rFonts w:ascii="Times New Roman" w:eastAsia="Times New Roman" w:hAnsi="Times New Roman" w:cs="Times New Roman"/>
        </w:rPr>
        <w:t xml:space="preserve">(Figure </w:t>
      </w:r>
      <w:r w:rsidRPr="00FE5A62">
        <w:rPr>
          <w:rFonts w:ascii="Times New Roman" w:eastAsia="Times New Roman" w:hAnsi="Times New Roman" w:cs="Times New Roman"/>
          <w:strike/>
          <w:rPrChange w:id="62" w:author="Author">
            <w:rPr>
              <w:rFonts w:ascii="Times New Roman" w:eastAsia="Times New Roman" w:hAnsi="Times New Roman" w:cs="Times New Roman"/>
            </w:rPr>
          </w:rPrChange>
        </w:rPr>
        <w:t>2</w:t>
      </w:r>
      <w:r>
        <w:rPr>
          <w:rFonts w:ascii="Times New Roman" w:eastAsia="Times New Roman" w:hAnsi="Times New Roman" w:cs="Times New Roman"/>
        </w:rPr>
        <w:t xml:space="preserve">). </w:t>
      </w:r>
      <w:commentRangeEnd w:id="61"/>
      <w:r w:rsidR="00012B68">
        <w:rPr>
          <w:rStyle w:val="CommentReference"/>
        </w:rPr>
        <w:commentReference w:id="61"/>
      </w:r>
      <w:r>
        <w:rPr>
          <w:rFonts w:ascii="Times New Roman" w:eastAsia="Times New Roman" w:hAnsi="Times New Roman" w:cs="Times New Roman"/>
        </w:rPr>
        <w:t xml:space="preserve">These findings are consistent with the literature which states that females </w:t>
      </w:r>
      <w:r>
        <w:rPr>
          <w:rFonts w:ascii="Times New Roman" w:eastAsia="Times New Roman" w:hAnsi="Times New Roman" w:cs="Times New Roman"/>
        </w:rPr>
        <w:lastRenderedPageBreak/>
        <w:t xml:space="preserve">have a higher abundance of </w:t>
      </w:r>
      <w:proofErr w:type="spellStart"/>
      <w:r>
        <w:rPr>
          <w:rFonts w:ascii="Times New Roman" w:eastAsia="Times New Roman" w:hAnsi="Times New Roman" w:cs="Times New Roman"/>
        </w:rPr>
        <w:t>Verrucomicrobia</w:t>
      </w:r>
      <w:proofErr w:type="spellEnd"/>
      <w:r>
        <w:rPr>
          <w:rFonts w:ascii="Times New Roman" w:eastAsia="Times New Roman" w:hAnsi="Times New Roman" w:cs="Times New Roman"/>
        </w:rPr>
        <w:t xml:space="preserve"> in the gut microbiome compared to males </w:t>
      </w:r>
      <w:hyperlink r:id="rId41">
        <w:r>
          <w:rPr>
            <w:rFonts w:ascii="Times New Roman" w:eastAsia="Times New Roman" w:hAnsi="Times New Roman" w:cs="Times New Roman"/>
          </w:rPr>
          <w:t>(39)</w:t>
        </w:r>
      </w:hyperlink>
      <w:r>
        <w:rPr>
          <w:rFonts w:ascii="Times New Roman" w:eastAsia="Times New Roman" w:hAnsi="Times New Roman" w:cs="Times New Roman"/>
        </w:rPr>
        <w:t xml:space="preserve">. </w:t>
      </w:r>
      <w:commentRangeStart w:id="63"/>
      <w:r>
        <w:rPr>
          <w:rFonts w:ascii="Times New Roman" w:eastAsia="Times New Roman" w:hAnsi="Times New Roman" w:cs="Times New Roman"/>
        </w:rPr>
        <w:t xml:space="preserve">The lack of </w:t>
      </w:r>
      <w:proofErr w:type="spellStart"/>
      <w:r>
        <w:rPr>
          <w:rFonts w:ascii="Times New Roman" w:eastAsia="Times New Roman" w:hAnsi="Times New Roman" w:cs="Times New Roman"/>
        </w:rPr>
        <w:t>Verrucomicrobiota</w:t>
      </w:r>
      <w:proofErr w:type="spellEnd"/>
      <w:r>
        <w:rPr>
          <w:rFonts w:ascii="Times New Roman" w:eastAsia="Times New Roman" w:hAnsi="Times New Roman" w:cs="Times New Roman"/>
        </w:rPr>
        <w:t xml:space="preserve"> in high sheet washing frequency samples supports the trend that low sheet washing frequency results in higher microbial variation due to decreased hygiene practice</w:t>
      </w:r>
      <w:commentRangeEnd w:id="63"/>
      <w:r w:rsidR="00012B68">
        <w:rPr>
          <w:rStyle w:val="CommentReference"/>
        </w:rPr>
        <w:commentReference w:id="63"/>
      </w:r>
      <w:r>
        <w:rPr>
          <w:rFonts w:ascii="Times New Roman" w:eastAsia="Times New Roman" w:hAnsi="Times New Roman" w:cs="Times New Roman"/>
        </w:rPr>
        <w:t>. Additionally, taxa bar plot analysis identifies the dominant genera constituting the population of each phylum.</w:t>
      </w:r>
      <w:r>
        <w:rPr>
          <w:rFonts w:ascii="Times New Roman" w:eastAsia="Times New Roman" w:hAnsi="Times New Roman" w:cs="Times New Roman"/>
          <w:b/>
        </w:rPr>
        <w:t xml:space="preserve"> </w:t>
      </w:r>
      <w:commentRangeStart w:id="64"/>
      <w:r>
        <w:rPr>
          <w:rFonts w:ascii="Times New Roman" w:eastAsia="Times New Roman" w:hAnsi="Times New Roman" w:cs="Times New Roman"/>
          <w:i/>
        </w:rPr>
        <w:t>Corynebacterium</w:t>
      </w:r>
      <w:r>
        <w:rPr>
          <w:rFonts w:ascii="Times New Roman" w:eastAsia="Times New Roman" w:hAnsi="Times New Roman" w:cs="Times New Roman"/>
        </w:rPr>
        <w:t xml:space="preserve"> has a higher relative abundance in males than females in both high and low sheet washing frequency. </w:t>
      </w:r>
      <w:commentRangeEnd w:id="64"/>
      <w:r w:rsidR="007A1CE2">
        <w:rPr>
          <w:rStyle w:val="CommentReference"/>
        </w:rPr>
        <w:commentReference w:id="64"/>
      </w:r>
      <w:del w:id="65" w:author="Author">
        <w:r w:rsidDel="007A1CE2">
          <w:rPr>
            <w:rFonts w:ascii="Times New Roman" w:eastAsia="Times New Roman" w:hAnsi="Times New Roman" w:cs="Times New Roman"/>
          </w:rPr>
          <w:delText>Additionally</w:delText>
        </w:r>
      </w:del>
      <w:ins w:id="66" w:author="Author">
        <w:r w:rsidR="007A1CE2">
          <w:rPr>
            <w:rFonts w:ascii="Times New Roman" w:eastAsia="Times New Roman" w:hAnsi="Times New Roman" w:cs="Times New Roman"/>
          </w:rPr>
          <w:t>additionally</w:t>
        </w:r>
      </w:ins>
      <w:r>
        <w:rPr>
          <w:rFonts w:ascii="Times New Roman" w:eastAsia="Times New Roman" w:hAnsi="Times New Roman" w:cs="Times New Roman"/>
        </w:rPr>
        <w:t xml:space="preserve">, </w:t>
      </w:r>
      <w:commentRangeStart w:id="67"/>
      <w:r>
        <w:rPr>
          <w:rFonts w:ascii="Times New Roman" w:eastAsia="Times New Roman" w:hAnsi="Times New Roman" w:cs="Times New Roman"/>
        </w:rPr>
        <w:t xml:space="preserve">females have a higher relative abundance of </w:t>
      </w:r>
      <w:commentRangeStart w:id="68"/>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t>
      </w:r>
      <w:commentRangeEnd w:id="68"/>
      <w:r w:rsidR="007A1CE2">
        <w:rPr>
          <w:rStyle w:val="CommentReference"/>
        </w:rPr>
        <w:commentReference w:id="68"/>
      </w:r>
      <w:r>
        <w:rPr>
          <w:rFonts w:ascii="Times New Roman" w:eastAsia="Times New Roman" w:hAnsi="Times New Roman" w:cs="Times New Roman"/>
        </w:rPr>
        <w:t>than males at low sheet washing frequency,</w:t>
      </w:r>
      <w:commentRangeEnd w:id="67"/>
      <w:r w:rsidR="007A1CE2">
        <w:rPr>
          <w:rStyle w:val="CommentReference"/>
        </w:rPr>
        <w:commentReference w:id="67"/>
      </w:r>
      <w:r>
        <w:rPr>
          <w:rFonts w:ascii="Times New Roman" w:eastAsia="Times New Roman" w:hAnsi="Times New Roman" w:cs="Times New Roman"/>
        </w:rPr>
        <w:t xml:space="preserve"> which then becomes more similar as the frequency increases, supporting the previously mentioned trend of high sheet washing frequency correlating to less variation between sexes (Figure 2C). These findings are validated by previous research which states that females have higher concentrations of vaginal microbiota, including </w:t>
      </w:r>
      <w:proofErr w:type="spellStart"/>
      <w:r>
        <w:rPr>
          <w:rFonts w:ascii="Times New Roman" w:eastAsia="Times New Roman" w:hAnsi="Times New Roman" w:cs="Times New Roman"/>
          <w:i/>
        </w:rPr>
        <w:t>Eneterbacterales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whereas males have higher concentrations of </w:t>
      </w:r>
      <w:proofErr w:type="spellStart"/>
      <w:r>
        <w:rPr>
          <w:rFonts w:ascii="Times New Roman" w:eastAsia="Times New Roman" w:hAnsi="Times New Roman" w:cs="Times New Roman"/>
          <w:i/>
        </w:rPr>
        <w:t>Cutibacterium</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Corynebacterium </w:t>
      </w:r>
      <w:hyperlink r:id="rId42">
        <w:r>
          <w:rPr>
            <w:rFonts w:ascii="Times New Roman" w:eastAsia="Times New Roman" w:hAnsi="Times New Roman" w:cs="Times New Roman"/>
          </w:rPr>
          <w:t>(40)</w:t>
        </w:r>
      </w:hyperlink>
      <w:r>
        <w:rPr>
          <w:rFonts w:ascii="Times New Roman" w:eastAsia="Times New Roman" w:hAnsi="Times New Roman" w:cs="Times New Roman"/>
        </w:rPr>
        <w:t xml:space="preserve">. </w:t>
      </w:r>
    </w:p>
    <w:p w14:paraId="3992CE6D" w14:textId="789A5996" w:rsidR="006A7391" w:rsidRDefault="00000000" w:rsidP="0028720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Core Microbiome analysis aimed to investigate the correlation between the sheet washing frequency and sexes, while also examining the shared and unique genera associated with each group. Our results revealed that there is greater diversity in hand microbial composition when bed sheets are washed infrequently (Figure 3). The observation aligns with the taxa bar plot analysis, which highlighted increased variation between sexes in the abundance of specific phyla under infrequent sheet washing conditions (Figure 2). While there is a lack of previous literature on sheet washing and its impact on the skin microbiome, it is well-established that sanitation practices reduce the overall microbial load on abiotic surfaces </w:t>
      </w:r>
      <w:hyperlink r:id="rId43">
        <w:r>
          <w:rPr>
            <w:rFonts w:ascii="Times New Roman" w:eastAsia="Times New Roman" w:hAnsi="Times New Roman" w:cs="Times New Roman"/>
          </w:rPr>
          <w:t>(1)</w:t>
        </w:r>
      </w:hyperlink>
      <w:r>
        <w:rPr>
          <w:rFonts w:ascii="Times New Roman" w:eastAsia="Times New Roman" w:hAnsi="Times New Roman" w:cs="Times New Roman"/>
        </w:rPr>
        <w:t xml:space="preserve">. Therefore, the infrequent washing of bed sheets likely leads to a greater accumulation of various microorganisms on the fabric. When individuals encounter these bed sheets, they are more likely to pick up a diverse subset of microorganisms onto their hands. Factors such as the shedding of skin cells, various bodily fluids, and other elements like pets or foods on beds contribute to the breeding of bacteria </w:t>
      </w:r>
      <w:hyperlink r:id="rId44">
        <w:r>
          <w:rPr>
            <w:rFonts w:ascii="Times New Roman" w:eastAsia="Times New Roman" w:hAnsi="Times New Roman" w:cs="Times New Roman"/>
          </w:rPr>
          <w:t>(41–43)</w:t>
        </w:r>
      </w:hyperlink>
      <w:r>
        <w:rPr>
          <w:rFonts w:ascii="Times New Roman" w:eastAsia="Times New Roman" w:hAnsi="Times New Roman" w:cs="Times New Roman"/>
        </w:rPr>
        <w:t xml:space="preserve">. The combination of warmth, darkness and the presence of moisture provides a suitable habitat for bacteria to thrive and reproduce </w:t>
      </w:r>
      <w:hyperlink r:id="rId45">
        <w:r>
          <w:rPr>
            <w:rFonts w:ascii="Times New Roman" w:eastAsia="Times New Roman" w:hAnsi="Times New Roman" w:cs="Times New Roman"/>
          </w:rPr>
          <w:t>(44)</w:t>
        </w:r>
      </w:hyperlink>
      <w:r>
        <w:rPr>
          <w:rFonts w:ascii="Times New Roman" w:eastAsia="Times New Roman" w:hAnsi="Times New Roman" w:cs="Times New Roman"/>
        </w:rPr>
        <w:t xml:space="preserve">. Furthermore, our analysis revealed distinct core microbial composition between sexes, especially when sheets are washed less frequently. This is expected as sex-specific properties of skin are known to have differences in skin thickness, the number of hairs, </w:t>
      </w:r>
      <w:r>
        <w:rPr>
          <w:rFonts w:ascii="Times New Roman" w:eastAsia="Times New Roman" w:hAnsi="Times New Roman" w:cs="Times New Roman"/>
        </w:rPr>
        <w:lastRenderedPageBreak/>
        <w:t xml:space="preserve">sweat production, and hormone production </w:t>
      </w:r>
      <w:hyperlink r:id="rId46">
        <w:r>
          <w:rPr>
            <w:rFonts w:ascii="Times New Roman" w:eastAsia="Times New Roman" w:hAnsi="Times New Roman" w:cs="Times New Roman"/>
          </w:rPr>
          <w:t>(40)</w:t>
        </w:r>
      </w:hyperlink>
      <w:r>
        <w:rPr>
          <w:rFonts w:ascii="Times New Roman" w:eastAsia="Times New Roman" w:hAnsi="Times New Roman" w:cs="Times New Roman"/>
        </w:rPr>
        <w:t xml:space="preserve">. In the core microbiome of males with low washing frequency, the most abundant genera are identified as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w:t>
      </w:r>
      <w:commentRangeStart w:id="69"/>
      <w:r>
        <w:rPr>
          <w:rFonts w:ascii="Times New Roman" w:eastAsia="Times New Roman" w:hAnsi="Times New Roman" w:cs="Times New Roman"/>
          <w:i/>
        </w:rPr>
        <w:t>Streptococcus</w:t>
      </w:r>
      <w:r>
        <w:rPr>
          <w:rFonts w:ascii="Times New Roman" w:eastAsia="Times New Roman" w:hAnsi="Times New Roman" w:cs="Times New Roman"/>
        </w:rPr>
        <w:t xml:space="preserve">, and </w:t>
      </w:r>
      <w:r>
        <w:rPr>
          <w:rFonts w:ascii="Times New Roman" w:eastAsia="Times New Roman" w:hAnsi="Times New Roman" w:cs="Times New Roman"/>
          <w:i/>
        </w:rPr>
        <w:t>Acinetobacter</w:t>
      </w:r>
      <w:commentRangeEnd w:id="69"/>
      <w:r w:rsidR="003031EC">
        <w:rPr>
          <w:rStyle w:val="CommentReference"/>
        </w:rPr>
        <w:commentReference w:id="69"/>
      </w:r>
      <w:r>
        <w:rPr>
          <w:rFonts w:ascii="Times New Roman" w:eastAsia="Times New Roman" w:hAnsi="Times New Roman" w:cs="Times New Roman"/>
        </w:rPr>
        <w:t xml:space="preserve"> (Figure S7). Conversely, females with infrequent sheet washing display a core microbiome dominated by </w:t>
      </w:r>
      <w:commentRangeStart w:id="70"/>
      <w:r>
        <w:rPr>
          <w:rFonts w:ascii="Times New Roman" w:eastAsia="Times New Roman" w:hAnsi="Times New Roman" w:cs="Times New Roman"/>
          <w:i/>
        </w:rPr>
        <w:t>Lactobacillus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Faecalibacterium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Dialister</w:t>
      </w:r>
      <w:proofErr w:type="spellEnd"/>
      <w:r>
        <w:rPr>
          <w:rFonts w:ascii="Times New Roman" w:eastAsia="Times New Roman" w:hAnsi="Times New Roman" w:cs="Times New Roman"/>
        </w:rPr>
        <w:t xml:space="preserve"> </w:t>
      </w:r>
      <w:commentRangeEnd w:id="70"/>
      <w:r w:rsidR="003031EC">
        <w:rPr>
          <w:rStyle w:val="CommentReference"/>
        </w:rPr>
        <w:commentReference w:id="70"/>
      </w:r>
      <w:r>
        <w:rPr>
          <w:rFonts w:ascii="Times New Roman" w:eastAsia="Times New Roman" w:hAnsi="Times New Roman" w:cs="Times New Roman"/>
        </w:rPr>
        <w:t xml:space="preserve">(Figure S5). </w:t>
      </w:r>
      <w:commentRangeStart w:id="71"/>
      <w:r>
        <w:rPr>
          <w:rFonts w:ascii="Times New Roman" w:eastAsia="Times New Roman" w:hAnsi="Times New Roman" w:cs="Times New Roman"/>
        </w:rPr>
        <w:t xml:space="preserve">This finding contrasts with previous literature that suggests a higher abundance of </w:t>
      </w:r>
      <w:proofErr w:type="spellStart"/>
      <w:r>
        <w:rPr>
          <w:rFonts w:ascii="Times New Roman" w:eastAsia="Times New Roman" w:hAnsi="Times New Roman" w:cs="Times New Roman"/>
          <w:i/>
        </w:rPr>
        <w:t>Streptococcaceae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Streptococcus</w:t>
      </w:r>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Lactobacillaceae</w:t>
      </w:r>
      <w:proofErr w:type="spellEnd"/>
      <w:r>
        <w:rPr>
          <w:rFonts w:ascii="Times New Roman" w:eastAsia="Times New Roman" w:hAnsi="Times New Roman" w:cs="Times New Roman"/>
        </w:rPr>
        <w:t xml:space="preserve"> (a family including </w:t>
      </w:r>
      <w:r>
        <w:rPr>
          <w:rFonts w:ascii="Times New Roman" w:eastAsia="Times New Roman" w:hAnsi="Times New Roman" w:cs="Times New Roman"/>
          <w:i/>
        </w:rPr>
        <w:t>Lactobacillus</w:t>
      </w:r>
      <w:r>
        <w:rPr>
          <w:rFonts w:ascii="Times New Roman" w:eastAsia="Times New Roman" w:hAnsi="Times New Roman" w:cs="Times New Roman"/>
        </w:rPr>
        <w:t xml:space="preserve">) on recently washed hands </w:t>
      </w:r>
      <w:hyperlink r:id="rId47">
        <w:r>
          <w:rPr>
            <w:rFonts w:ascii="Times New Roman" w:eastAsia="Times New Roman" w:hAnsi="Times New Roman" w:cs="Times New Roman"/>
          </w:rPr>
          <w:t>(4)</w:t>
        </w:r>
      </w:hyperlink>
      <w:r>
        <w:rPr>
          <w:rFonts w:ascii="Times New Roman" w:eastAsia="Times New Roman" w:hAnsi="Times New Roman" w:cs="Times New Roman"/>
        </w:rPr>
        <w:t xml:space="preserve">. </w:t>
      </w:r>
      <w:commentRangeEnd w:id="71"/>
      <w:r w:rsidR="002C3647">
        <w:rPr>
          <w:rStyle w:val="CommentReference"/>
        </w:rPr>
        <w:commentReference w:id="71"/>
      </w:r>
      <w:r>
        <w:rPr>
          <w:rFonts w:ascii="Times New Roman" w:eastAsia="Times New Roman" w:hAnsi="Times New Roman" w:cs="Times New Roman"/>
        </w:rPr>
        <w:t xml:space="preserve">While all of these identified genera are primarily non-pathogenic, they can act as opportunistic pathogens, causing infections under conditions of weakened immunological response or in individuals with debilitated health (45, </w:t>
      </w:r>
      <w:hyperlink r:id="rId48">
        <w:r>
          <w:rPr>
            <w:rFonts w:ascii="Times New Roman" w:eastAsia="Times New Roman" w:hAnsi="Times New Roman" w:cs="Times New Roman"/>
          </w:rPr>
          <w:t>46)</w:t>
        </w:r>
      </w:hyperlink>
      <w:r>
        <w:rPr>
          <w:rFonts w:ascii="Times New Roman" w:eastAsia="Times New Roman" w:hAnsi="Times New Roman" w:cs="Times New Roman"/>
        </w:rPr>
        <w:t xml:space="preserve">. For instance,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rPr>
        <w:t xml:space="preserve"> has been found in many infections including urinary tract infections, cholecystitis, brain abscesses, and meningitis </w:t>
      </w:r>
      <w:hyperlink r:id="rId49">
        <w:r>
          <w:rPr>
            <w:rFonts w:ascii="Times New Roman" w:eastAsia="Times New Roman" w:hAnsi="Times New Roman" w:cs="Times New Roman"/>
          </w:rPr>
          <w:t>(45)</w:t>
        </w:r>
      </w:hyperlink>
      <w:r>
        <w:rPr>
          <w:rFonts w:ascii="Times New Roman" w:eastAsia="Times New Roman" w:hAnsi="Times New Roman" w:cs="Times New Roman"/>
        </w:rPr>
        <w:t xml:space="preserve">. Additionally, </w:t>
      </w:r>
      <w:r>
        <w:rPr>
          <w:rFonts w:ascii="Times New Roman" w:eastAsia="Times New Roman" w:hAnsi="Times New Roman" w:cs="Times New Roman"/>
          <w:i/>
        </w:rPr>
        <w:t>Acinetobacter</w:t>
      </w:r>
      <w:r>
        <w:rPr>
          <w:rFonts w:ascii="Times New Roman" w:eastAsia="Times New Roman" w:hAnsi="Times New Roman" w:cs="Times New Roman"/>
        </w:rPr>
        <w:t xml:space="preserve"> is known to be a contributor to nosocomial infections </w:t>
      </w:r>
      <w:hyperlink r:id="rId50">
        <w:r>
          <w:rPr>
            <w:rFonts w:ascii="Times New Roman" w:eastAsia="Times New Roman" w:hAnsi="Times New Roman" w:cs="Times New Roman"/>
          </w:rPr>
          <w:t>(46)</w:t>
        </w:r>
      </w:hyperlink>
      <w:r>
        <w:rPr>
          <w:rFonts w:ascii="Times New Roman" w:eastAsia="Times New Roman" w:hAnsi="Times New Roman" w:cs="Times New Roman"/>
        </w:rPr>
        <w:t>. Overall, infrequent sheet washing increases genera in the core microbiome of the skin that can act as opportunistic pathogens.</w:t>
      </w:r>
    </w:p>
    <w:p w14:paraId="5005F95F" w14:textId="61F69030" w:rsidR="006A7391" w:rsidRDefault="00000000" w:rsidP="00287206">
      <w:pPr>
        <w:spacing w:line="480" w:lineRule="auto"/>
        <w:ind w:firstLine="720"/>
        <w:rPr>
          <w:rFonts w:ascii="Times New Roman" w:eastAsia="Times New Roman" w:hAnsi="Times New Roman" w:cs="Times New Roman"/>
          <w:color w:val="1F1F1F"/>
          <w:sz w:val="24"/>
          <w:szCs w:val="24"/>
        </w:rPr>
      </w:pPr>
      <w:commentRangeStart w:id="72"/>
      <w:r>
        <w:rPr>
          <w:rFonts w:ascii="Times New Roman" w:eastAsia="Times New Roman" w:hAnsi="Times New Roman" w:cs="Times New Roman"/>
        </w:rPr>
        <w:t xml:space="preserve">DESeq2 analysis revealed there were five shared genera between the two sexes for both high and low sheet washing frequency. A shared genus that was the most upregulated for females across both sheet washing frequency groups was </w:t>
      </w:r>
      <w:r>
        <w:rPr>
          <w:rFonts w:ascii="Times New Roman" w:eastAsia="Times New Roman" w:hAnsi="Times New Roman" w:cs="Times New Roman"/>
          <w:i/>
        </w:rPr>
        <w:t xml:space="preserve">Corynebacterium </w:t>
      </w:r>
      <w:hyperlink r:id="rId51">
        <w:r>
          <w:rPr>
            <w:rFonts w:ascii="Times New Roman" w:eastAsia="Times New Roman" w:hAnsi="Times New Roman" w:cs="Times New Roman"/>
          </w:rPr>
          <w:t>(47)</w:t>
        </w:r>
      </w:hyperlink>
      <w:r>
        <w:rPr>
          <w:rFonts w:ascii="Times New Roman" w:eastAsia="Times New Roman" w:hAnsi="Times New Roman" w:cs="Times New Roman"/>
        </w:rPr>
        <w:t xml:space="preserve">, which is typically found on the skin microbiome. The most upregulated genus for males was the </w:t>
      </w:r>
      <w:proofErr w:type="spellStart"/>
      <w:r>
        <w:rPr>
          <w:rFonts w:ascii="Times New Roman" w:eastAsia="Times New Roman" w:hAnsi="Times New Roman" w:cs="Times New Roman"/>
          <w:i/>
        </w:rPr>
        <w:t>Prevotella</w:t>
      </w:r>
      <w:proofErr w:type="spellEnd"/>
      <w:r>
        <w:rPr>
          <w:rFonts w:ascii="Times New Roman" w:eastAsia="Times New Roman" w:hAnsi="Times New Roman" w:cs="Times New Roman"/>
        </w:rPr>
        <w:t xml:space="preserve"> genus which was also shared with females and is a genus typically found in the oral microbiome </w:t>
      </w:r>
      <w:hyperlink r:id="rId52">
        <w:r>
          <w:rPr>
            <w:rFonts w:ascii="Times New Roman" w:eastAsia="Times New Roman" w:hAnsi="Times New Roman" w:cs="Times New Roman"/>
          </w:rPr>
          <w:t>(48)</w:t>
        </w:r>
      </w:hyperlink>
      <w:r>
        <w:rPr>
          <w:rFonts w:ascii="Times New Roman" w:eastAsia="Times New Roman" w:hAnsi="Times New Roman" w:cs="Times New Roman"/>
        </w:rPr>
        <w:t xml:space="preserve">. </w:t>
      </w:r>
      <w:r>
        <w:rPr>
          <w:rFonts w:ascii="Times New Roman" w:eastAsia="Times New Roman" w:hAnsi="Times New Roman" w:cs="Times New Roman"/>
          <w:color w:val="212121"/>
          <w:highlight w:val="white"/>
        </w:rPr>
        <w:t xml:space="preserve">The genus that switches from being upregulated from the female side to the male side as sheet washing frequency decreases is </w:t>
      </w:r>
      <w:proofErr w:type="spellStart"/>
      <w:r>
        <w:rPr>
          <w:rFonts w:ascii="Times New Roman" w:eastAsia="Times New Roman" w:hAnsi="Times New Roman" w:cs="Times New Roman"/>
          <w:i/>
          <w:color w:val="212121"/>
          <w:highlight w:val="white"/>
        </w:rPr>
        <w:t>Paracoccus</w:t>
      </w:r>
      <w:proofErr w:type="spellEnd"/>
      <w:r>
        <w:rPr>
          <w:rFonts w:ascii="Times New Roman" w:eastAsia="Times New Roman" w:hAnsi="Times New Roman" w:cs="Times New Roman"/>
          <w:color w:val="212121"/>
          <w:highlight w:val="white"/>
        </w:rPr>
        <w:t xml:space="preserve">. This genus contains several hundred species and is found in a variety of pristine and polluted environments, indicating that it may have been brought in from an outside environment </w:t>
      </w:r>
      <w:hyperlink r:id="rId53">
        <w:r>
          <w:rPr>
            <w:rFonts w:ascii="Times New Roman" w:eastAsia="Times New Roman" w:hAnsi="Times New Roman" w:cs="Times New Roman"/>
          </w:rPr>
          <w:t>(49)</w:t>
        </w:r>
      </w:hyperlink>
      <w:r>
        <w:rPr>
          <w:rFonts w:ascii="Times New Roman" w:eastAsia="Times New Roman" w:hAnsi="Times New Roman" w:cs="Times New Roman"/>
        </w:rPr>
        <w:t xml:space="preserve">. </w:t>
      </w:r>
      <w:r>
        <w:rPr>
          <w:rFonts w:ascii="Times New Roman" w:eastAsia="Times New Roman" w:hAnsi="Times New Roman" w:cs="Times New Roman"/>
          <w:i/>
        </w:rPr>
        <w:t>Staphylococcus</w:t>
      </w:r>
      <w:r>
        <w:rPr>
          <w:rFonts w:ascii="Times New Roman" w:eastAsia="Times New Roman" w:hAnsi="Times New Roman" w:cs="Times New Roman"/>
        </w:rPr>
        <w:t xml:space="preserve"> was upregulated in females across both sheet washing species and is typically present on mucus membranes and skin of humans </w:t>
      </w:r>
      <w:hyperlink r:id="rId54">
        <w:r>
          <w:rPr>
            <w:rFonts w:ascii="Times New Roman" w:eastAsia="Times New Roman" w:hAnsi="Times New Roman" w:cs="Times New Roman"/>
          </w:rPr>
          <w:t>(50)</w:t>
        </w:r>
      </w:hyperlink>
      <w:r>
        <w:rPr>
          <w:rFonts w:ascii="Times New Roman" w:eastAsia="Times New Roman" w:hAnsi="Times New Roman" w:cs="Times New Roman"/>
        </w:rPr>
        <w:t xml:space="preserve">. The shared genus abundant on the male side for both sheet washing frequencies was the </w:t>
      </w:r>
      <w:proofErr w:type="spellStart"/>
      <w:r>
        <w:rPr>
          <w:rFonts w:ascii="Times New Roman" w:eastAsia="Times New Roman" w:hAnsi="Times New Roman" w:cs="Times New Roman"/>
          <w:i/>
        </w:rPr>
        <w:t>Kocuria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genus which research has shown to be part of the normal flora of skin and oral cavities of humans </w:t>
      </w:r>
      <w:hyperlink r:id="rId55">
        <w:r>
          <w:rPr>
            <w:rFonts w:ascii="Times New Roman" w:eastAsia="Times New Roman" w:hAnsi="Times New Roman" w:cs="Times New Roman"/>
          </w:rPr>
          <w:t>(45)</w:t>
        </w:r>
      </w:hyperlink>
      <w:r>
        <w:rPr>
          <w:rFonts w:ascii="Times New Roman" w:eastAsia="Times New Roman" w:hAnsi="Times New Roman" w:cs="Times New Roman"/>
        </w:rPr>
        <w:t xml:space="preserve">. As expected, all five shared genera were common to both sexes. Interestingly, this DESeq2 analysis contradicts a previous study that showed higher abundances of </w:t>
      </w:r>
      <w:r>
        <w:rPr>
          <w:rFonts w:ascii="Times New Roman" w:eastAsia="Times New Roman" w:hAnsi="Times New Roman" w:cs="Times New Roman"/>
          <w:i/>
        </w:rPr>
        <w:t>Corynebacterium</w:t>
      </w:r>
      <w:r>
        <w:rPr>
          <w:rFonts w:ascii="Times New Roman" w:eastAsia="Times New Roman" w:hAnsi="Times New Roman" w:cs="Times New Roman"/>
        </w:rPr>
        <w:t xml:space="preserve"> on male hands </w:t>
      </w:r>
      <w:hyperlink r:id="rId56">
        <w:r>
          <w:rPr>
            <w:rFonts w:ascii="Times New Roman" w:eastAsia="Times New Roman" w:hAnsi="Times New Roman" w:cs="Times New Roman"/>
          </w:rPr>
          <w:t>(51)</w:t>
        </w:r>
      </w:hyperlink>
      <w:r>
        <w:rPr>
          <w:rFonts w:ascii="Times New Roman" w:eastAsia="Times New Roman" w:hAnsi="Times New Roman" w:cs="Times New Roman"/>
        </w:rPr>
        <w:t xml:space="preserve">. However, the study reinforced our finding of a higher abundance of </w:t>
      </w:r>
      <w:r>
        <w:rPr>
          <w:rFonts w:ascii="Times New Roman" w:eastAsia="Times New Roman" w:hAnsi="Times New Roman" w:cs="Times New Roman"/>
          <w:i/>
        </w:rPr>
        <w:t>Lactobacillus</w:t>
      </w:r>
      <w:r>
        <w:rPr>
          <w:rFonts w:ascii="Times New Roman" w:eastAsia="Times New Roman" w:hAnsi="Times New Roman" w:cs="Times New Roman"/>
        </w:rPr>
        <w:t xml:space="preserve"> in the female low </w:t>
      </w:r>
      <w:r>
        <w:rPr>
          <w:rFonts w:ascii="Times New Roman" w:eastAsia="Times New Roman" w:hAnsi="Times New Roman" w:cs="Times New Roman"/>
        </w:rPr>
        <w:lastRenderedPageBreak/>
        <w:t xml:space="preserve">sheet washing group as compared to the other sex-specific sheet washing groups </w:t>
      </w:r>
      <w:hyperlink r:id="rId57">
        <w:r>
          <w:rPr>
            <w:rFonts w:ascii="Times New Roman" w:eastAsia="Times New Roman" w:hAnsi="Times New Roman" w:cs="Times New Roman"/>
          </w:rPr>
          <w:t>(51)</w:t>
        </w:r>
      </w:hyperlink>
      <w:r>
        <w:rPr>
          <w:rFonts w:ascii="Times New Roman" w:eastAsia="Times New Roman" w:hAnsi="Times New Roman" w:cs="Times New Roman"/>
        </w:rPr>
        <w:t xml:space="preserve">. </w:t>
      </w:r>
      <w:commentRangeEnd w:id="72"/>
      <w:r w:rsidR="002C3647">
        <w:rPr>
          <w:rStyle w:val="CommentReference"/>
        </w:rPr>
        <w:commentReference w:id="72"/>
      </w:r>
      <w:r>
        <w:rPr>
          <w:rFonts w:ascii="Times New Roman" w:eastAsia="Times New Roman" w:hAnsi="Times New Roman" w:cs="Times New Roman"/>
        </w:rPr>
        <w:t xml:space="preserve">These results are consistent with the core microbiome results in Figure 3 which show shared genera between sex-specific sheet washing groups; however, each sheet washing group in conjunction with sex had unique genera present. </w:t>
      </w:r>
    </w:p>
    <w:p w14:paraId="103CA02F" w14:textId="77777777" w:rsidR="006A7391" w:rsidRDefault="00000000">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The unique genera found to be significantly abundant for females and males changed depending on sheet washing frequency; however, females had more unique species in both cases. These results suggest that hygiene practices and sex influence the abundance of genera found on the human skin. </w:t>
      </w:r>
    </w:p>
    <w:p w14:paraId="00D9E96B" w14:textId="1264ACB6"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Study limitations.</w:t>
      </w:r>
      <w:r>
        <w:rPr>
          <w:rFonts w:ascii="Times New Roman" w:eastAsia="Times New Roman" w:hAnsi="Times New Roman" w:cs="Times New Roman"/>
        </w:rPr>
        <w:t xml:space="preserve"> Our study explored differences between males and females; however, the samples from our dataset only looked at biological sex and not gender, therefore our conclusions only account for biological and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sex differences. </w:t>
      </w:r>
      <w:r w:rsidR="00753E7C">
        <w:rPr>
          <w:rFonts w:ascii="Times New Roman" w:eastAsia="Times New Roman" w:hAnsi="Times New Roman" w:cs="Times New Roman"/>
        </w:rPr>
        <w:t xml:space="preserve">Our </w:t>
      </w:r>
      <w:r>
        <w:rPr>
          <w:rFonts w:ascii="Times New Roman" w:eastAsia="Times New Roman" w:hAnsi="Times New Roman" w:cs="Times New Roman"/>
        </w:rPr>
        <w:t xml:space="preserve">study is </w:t>
      </w:r>
      <w:r w:rsidR="00BA3EBC">
        <w:rPr>
          <w:rFonts w:ascii="Times New Roman" w:eastAsia="Times New Roman" w:hAnsi="Times New Roman" w:cs="Times New Roman"/>
        </w:rPr>
        <w:t xml:space="preserve">also </w:t>
      </w:r>
      <w:r>
        <w:rPr>
          <w:rFonts w:ascii="Times New Roman" w:eastAsia="Times New Roman" w:hAnsi="Times New Roman" w:cs="Times New Roman"/>
        </w:rPr>
        <w:t xml:space="preserve">unable to distinguish whether </w:t>
      </w:r>
      <w:proofErr w:type="spellStart"/>
      <w:r>
        <w:rPr>
          <w:rFonts w:ascii="Times New Roman" w:eastAsia="Times New Roman" w:hAnsi="Times New Roman" w:cs="Times New Roman"/>
        </w:rPr>
        <w:t>behavioural</w:t>
      </w:r>
      <w:proofErr w:type="spellEnd"/>
      <w:r>
        <w:rPr>
          <w:rFonts w:ascii="Times New Roman" w:eastAsia="Times New Roman" w:hAnsi="Times New Roman" w:cs="Times New Roman"/>
        </w:rPr>
        <w:t xml:space="preserve"> differences or genetic and physiological differences between sexes are driving the observed differences.</w:t>
      </w:r>
      <w:r w:rsidR="00F93C64">
        <w:rPr>
          <w:rFonts w:ascii="Times New Roman" w:eastAsia="Times New Roman" w:hAnsi="Times New Roman" w:cs="Times New Roman"/>
        </w:rPr>
        <w:t xml:space="preserve"> </w:t>
      </w:r>
      <w:r w:rsidR="00753E7C">
        <w:rPr>
          <w:rFonts w:ascii="Times New Roman" w:eastAsia="Times New Roman" w:hAnsi="Times New Roman" w:cs="Times New Roman"/>
        </w:rPr>
        <w:t>Additionally, s</w:t>
      </w:r>
      <w:r>
        <w:rPr>
          <w:rFonts w:ascii="Times New Roman" w:eastAsia="Times New Roman" w:hAnsi="Times New Roman" w:cs="Times New Roman"/>
        </w:rPr>
        <w:t xml:space="preserve">heet washing frequency may serve as a reflection of an individual’s overall hygiene habits and external factors such as hand washing frequency may be confounding variables that impact the microbial composition of individuals as hand washing frequency has been previously shown to impact microbial diversity </w:t>
      </w:r>
      <w:hyperlink r:id="rId58">
        <w:r>
          <w:rPr>
            <w:rFonts w:ascii="Times New Roman" w:eastAsia="Times New Roman" w:hAnsi="Times New Roman" w:cs="Times New Roman"/>
          </w:rPr>
          <w:t>(37)</w:t>
        </w:r>
      </w:hyperlink>
      <w:r>
        <w:rPr>
          <w:rFonts w:ascii="Times New Roman" w:eastAsia="Times New Roman" w:hAnsi="Times New Roman" w:cs="Times New Roman"/>
        </w:rPr>
        <w:t xml:space="preserve">. Various factors such as age, health, lifestyle, and environment also impact the human microbiome </w:t>
      </w:r>
      <w:hyperlink r:id="rId59">
        <w:r>
          <w:rPr>
            <w:rFonts w:ascii="Times New Roman" w:eastAsia="Times New Roman" w:hAnsi="Times New Roman" w:cs="Times New Roman"/>
          </w:rPr>
          <w:t>(40)</w:t>
        </w:r>
      </w:hyperlink>
      <w:r>
        <w:rPr>
          <w:rFonts w:ascii="Times New Roman" w:eastAsia="Times New Roman" w:hAnsi="Times New Roman" w:cs="Times New Roman"/>
        </w:rPr>
        <w:t xml:space="preserve">. While our investigation focused on sex and sheet washing frequency, additional variables included in the dataset such as time spent outside, time spent with windows open, and/or roommates, could be further confounding variables contributing to the observed differences. The original dataset only sampled a single environment, a college dormitory, which generally consists of individuals within a limited age range. Differences in age and environments, such as urban or rural settings, have previously been demonstrated to impact skin microbial composition </w:t>
      </w:r>
      <w:hyperlink r:id="rId60">
        <w:r>
          <w:rPr>
            <w:rFonts w:ascii="Times New Roman" w:eastAsia="Times New Roman" w:hAnsi="Times New Roman" w:cs="Times New Roman"/>
          </w:rPr>
          <w:t>(35)</w:t>
        </w:r>
      </w:hyperlink>
      <w:r>
        <w:rPr>
          <w:rFonts w:ascii="Times New Roman" w:eastAsia="Times New Roman" w:hAnsi="Times New Roman" w:cs="Times New Roman"/>
        </w:rPr>
        <w:t>. While our results showed that differences in both sex and sheet washing frequency drive variation in microbial composition, our conclusions are specific to the context of our study and cannot be generalized to other age groups and environmental settings.</w:t>
      </w:r>
      <w:r w:rsidR="00F93C64">
        <w:rPr>
          <w:rFonts w:ascii="Times New Roman" w:eastAsia="Times New Roman" w:hAnsi="Times New Roman" w:cs="Times New Roman"/>
        </w:rPr>
        <w:t xml:space="preserve"> </w:t>
      </w:r>
      <w:commentRangeStart w:id="73"/>
      <w:r>
        <w:rPr>
          <w:rFonts w:ascii="Times New Roman" w:eastAsia="Times New Roman" w:hAnsi="Times New Roman" w:cs="Times New Roman"/>
        </w:rPr>
        <w:t>Additionally, the dataset had small sample sizes, particularly for the female low sheet washing frequency group which only had 3 samples, making it difficult to draw generalizations about this group as well as the others</w:t>
      </w:r>
      <w:commentRangeEnd w:id="73"/>
      <w:r w:rsidR="00B439ED">
        <w:rPr>
          <w:rStyle w:val="CommentReference"/>
        </w:rPr>
        <w:commentReference w:id="73"/>
      </w:r>
      <w:r>
        <w:rPr>
          <w:rFonts w:ascii="Times New Roman" w:eastAsia="Times New Roman" w:hAnsi="Times New Roman" w:cs="Times New Roman"/>
        </w:rPr>
        <w:t xml:space="preserve">. Further research with larger sample sizes is needed to validate our </w:t>
      </w:r>
      <w:r>
        <w:rPr>
          <w:rFonts w:ascii="Times New Roman" w:eastAsia="Times New Roman" w:hAnsi="Times New Roman" w:cs="Times New Roman"/>
        </w:rPr>
        <w:lastRenderedPageBreak/>
        <w:t xml:space="preserve">findings. The specificity of our results was also limited to genus-level identification for taxonomic, core microbiome, and differential abundance analyses as many samples in the dataset lacked species-level taxonomic information. </w:t>
      </w:r>
    </w:p>
    <w:p w14:paraId="42DC6624" w14:textId="26258B4F"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Conclusion.</w:t>
      </w:r>
      <w:r>
        <w:rPr>
          <w:rFonts w:ascii="Times New Roman" w:eastAsia="Times New Roman" w:hAnsi="Times New Roman" w:cs="Times New Roman"/>
        </w:rPr>
        <w:t xml:space="preserve"> The objective of our study was to investigate the influence of sex and the hygiene factor of sheet washing frequency on the hand skin microbial composition of individuals in a shared living environment. We found that both sex and sheet washing frequency impacted hand skin microbiome diversity and composition. More specifically, we first found that sex is a greater driver of microbial composition than sheet washing frequency as there were greater differences in beta diversity metrics between sex groups than within sex groups, and sex impacted the abundance of genera similarly at high and low sheet washing frequency. However, sheet washing frequency still influences hand microbial representation, with bacterial genera representation at both low and high sheet washing frequency found to be mostly different. More specifically, we observed that less frequent sheet washing is associated with greater differences in hand microbial composition load between sexes since there were greater variations in abundance of certain phyla, as well as more unique genera when sheets were washed less frequently. </w:t>
      </w:r>
      <w:r w:rsidR="00F93C64">
        <w:rPr>
          <w:rFonts w:ascii="Times New Roman" w:eastAsia="Times New Roman" w:hAnsi="Times New Roman" w:cs="Times New Roman"/>
        </w:rPr>
        <w:t>The</w:t>
      </w:r>
      <w:r>
        <w:rPr>
          <w:rFonts w:ascii="Times New Roman" w:eastAsia="Times New Roman" w:hAnsi="Times New Roman" w:cs="Times New Roman"/>
        </w:rPr>
        <w:t xml:space="preserve"> presence and abundance of genera in each group indicate that</w:t>
      </w:r>
      <w:r w:rsidR="00F93C64">
        <w:rPr>
          <w:rFonts w:ascii="Times New Roman" w:eastAsia="Times New Roman" w:hAnsi="Times New Roman" w:cs="Times New Roman"/>
        </w:rPr>
        <w:t xml:space="preserve"> a</w:t>
      </w:r>
      <w:r>
        <w:rPr>
          <w:rFonts w:ascii="Times New Roman" w:eastAsia="Times New Roman" w:hAnsi="Times New Roman" w:cs="Times New Roman"/>
        </w:rPr>
        <w:t xml:space="preserve"> higher frequency of hygiene practices, like sheet washing, can decrease microbiome differences between sexes and reduce opportunistic pathogens. Altogether, our study contributes to the continued field of research on the differential composition of microbiota between sexes but uniquely discusses how sex intersects with hygiene practices like sheet washing to influence microbial diversity and abundance. Our study therefore acts as a platform for future research on how hygiene habits influence the human microbiome and health outcomes in a sex-specific manner.</w:t>
      </w:r>
    </w:p>
    <w:p w14:paraId="1C475CB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 xml:space="preserve">Future directions. </w:t>
      </w:r>
      <w:r>
        <w:rPr>
          <w:rFonts w:ascii="Times New Roman" w:eastAsia="Times New Roman" w:hAnsi="Times New Roman" w:cs="Times New Roman"/>
        </w:rPr>
        <w:t xml:space="preserve">To address one of the limitations previously discussed, this study could be re-run and expanded to include possible confounding variables found in the dataset. Such variables could include time spent with windows open, time spent outside, and/or roommates. Specifically, previous research on the same dataset has shown that having one or more roommates induces significant changes in the microbiome </w:t>
      </w:r>
      <w:hyperlink r:id="rId61">
        <w:r>
          <w:rPr>
            <w:rFonts w:ascii="Times New Roman" w:eastAsia="Times New Roman" w:hAnsi="Times New Roman" w:cs="Times New Roman"/>
          </w:rPr>
          <w:t>(10)</w:t>
        </w:r>
      </w:hyperlink>
      <w:r>
        <w:rPr>
          <w:rFonts w:ascii="Times New Roman" w:eastAsia="Times New Roman" w:hAnsi="Times New Roman" w:cs="Times New Roman"/>
        </w:rPr>
        <w:t xml:space="preserve">. Other previous research has also demonstrated the effect of time spent outside where </w:t>
      </w:r>
      <w:r>
        <w:rPr>
          <w:rFonts w:ascii="Times New Roman" w:eastAsia="Times New Roman" w:hAnsi="Times New Roman" w:cs="Times New Roman"/>
        </w:rPr>
        <w:lastRenderedPageBreak/>
        <w:t xml:space="preserve">after spending time outdoors, microbial richness and phylogenetic diversity increase and the skin microbiome becomes more similar to soil microbiota </w:t>
      </w:r>
      <w:hyperlink r:id="rId62">
        <w:r>
          <w:rPr>
            <w:rFonts w:ascii="Times New Roman" w:eastAsia="Times New Roman" w:hAnsi="Times New Roman" w:cs="Times New Roman"/>
          </w:rPr>
          <w:t>(40)</w:t>
        </w:r>
      </w:hyperlink>
      <w:r>
        <w:rPr>
          <w:rFonts w:ascii="Times New Roman" w:eastAsia="Times New Roman" w:hAnsi="Times New Roman" w:cs="Times New Roman"/>
        </w:rPr>
        <w:t>. Therefore, these practices should be explored to see if they correlate with sex or sheet washing and whether they could be contributing to the microbial composition differences observed in this study. Additionally, as mentioned in the discussion of limitations, sheet washing frequency could be linked to general hygiene practices so it could therefore be the sum of these actions, instead of solely sheet washing, that influence microbial composition. To address this, future studies could research the contribution of different hygiene practices to overall microbial composition differences.</w:t>
      </w:r>
    </w:p>
    <w:p w14:paraId="78BD3537"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To address another previously mentioned limitation, future studies could aim to increase the scope of the research on hygiene practices, sex, and microbial composition. One way to increase the scope could be to investigate the effects of various hygiene practices. Hand washing has already been shown to impact microbial composition, but other hygiene practices like showering or teeth brushing are not as well characterized </w:t>
      </w:r>
      <w:hyperlink r:id="rId63">
        <w:r>
          <w:rPr>
            <w:rFonts w:ascii="Times New Roman" w:eastAsia="Times New Roman" w:hAnsi="Times New Roman" w:cs="Times New Roman"/>
          </w:rPr>
          <w:t>(4)</w:t>
        </w:r>
      </w:hyperlink>
      <w:r>
        <w:rPr>
          <w:rFonts w:ascii="Times New Roman" w:eastAsia="Times New Roman" w:hAnsi="Times New Roman" w:cs="Times New Roman"/>
        </w:rPr>
        <w:t>. Additionally, other sample types could be explored, such as the abiotic surface samples available in the data set. Finally, the study took place in a single college dormitory with individuals of similar age and likely socioeconomic status, so including more diverse populations in future research could allow the findings to be extrapolated to the general population to a greater degree.</w:t>
      </w:r>
    </w:p>
    <w:p w14:paraId="0DAF8388" w14:textId="77777777" w:rsidR="006A739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Finally, since our study was limited to examining taxa-level differences, we were unable to explore whether different species were pathogenic. Future studies could delve into species-level impacts of sheet washing frequency and sex, in addition to researching whether the microbial diversity differences observed in this study are associated with differential short- and/or long-term health outcomes.</w:t>
      </w:r>
    </w:p>
    <w:p w14:paraId="2155B853" w14:textId="77777777" w:rsidR="006A7391" w:rsidRDefault="006A7391">
      <w:pPr>
        <w:spacing w:line="480" w:lineRule="auto"/>
        <w:rPr>
          <w:rFonts w:ascii="Times New Roman" w:eastAsia="Times New Roman" w:hAnsi="Times New Roman" w:cs="Times New Roman"/>
        </w:rPr>
      </w:pPr>
    </w:p>
    <w:p w14:paraId="708CF94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ACKNOWLEDGEMENTS</w:t>
      </w:r>
    </w:p>
    <w:p w14:paraId="6B45052B"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would like to thank the MICB 475 teaching team, specifically Dr. Evelyn Sun and Christopher Lee, for their support and guidance during this project. We would also like to thank the UBC Department of Microbiology and Immunology for the funding and resources for this project. Finally, we would like to acknowledge Richardson </w:t>
      </w:r>
      <w:r>
        <w:rPr>
          <w:rFonts w:ascii="Times New Roman" w:eastAsia="Times New Roman" w:hAnsi="Times New Roman" w:cs="Times New Roman"/>
          <w:i/>
        </w:rPr>
        <w:t>et al.</w:t>
      </w:r>
      <w:r>
        <w:rPr>
          <w:rFonts w:ascii="Times New Roman" w:eastAsia="Times New Roman" w:hAnsi="Times New Roman" w:cs="Times New Roman"/>
        </w:rPr>
        <w:t xml:space="preserve"> for their work that generated the study data set.</w:t>
      </w:r>
    </w:p>
    <w:p w14:paraId="51E428BF" w14:textId="77777777" w:rsidR="006A7391" w:rsidRDefault="006A7391">
      <w:pPr>
        <w:spacing w:line="480" w:lineRule="auto"/>
        <w:rPr>
          <w:rFonts w:ascii="Times New Roman" w:eastAsia="Times New Roman" w:hAnsi="Times New Roman" w:cs="Times New Roman"/>
        </w:rPr>
      </w:pPr>
    </w:p>
    <w:p w14:paraId="38FC1768"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CONTRIBUTIONS</w:t>
      </w:r>
    </w:p>
    <w:p w14:paraId="3A1AB976"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Co-authorship should be considered equal between Lina Anwari (LA), Abigail Cho (AC), </w:t>
      </w:r>
      <w:proofErr w:type="spellStart"/>
      <w:r>
        <w:rPr>
          <w:rFonts w:ascii="Times New Roman" w:eastAsia="Times New Roman" w:hAnsi="Times New Roman" w:cs="Times New Roman"/>
        </w:rPr>
        <w:t>Dahyeon</w:t>
      </w:r>
      <w:proofErr w:type="spellEnd"/>
      <w:r>
        <w:rPr>
          <w:rFonts w:ascii="Times New Roman" w:eastAsia="Times New Roman" w:hAnsi="Times New Roman" w:cs="Times New Roman"/>
        </w:rPr>
        <w:t xml:space="preserve"> (Betty) Hong (DH), Màiri MacAulay (MM), and Juliet Malkowski (JM) for this manuscript. LA analyzed and generated figures for taxa bar plots analysis. AC generated phyloseq objects, performed alpha diversity analysis, and contributed to writing limitation sections. DH performed initial processing in QIIME2, as well as analyzed and generated figures for core microbiome analysis. MM analyzed and generated figures for beta diversity analysis, as well as contributed to writing conclusions and future directions. JM analyzed and generated figures for DESeq2 analysis and contributed to writing the introduction. All authors contributed to writing the abstract, methods, results, discussion, and supplemental sections. All authors edited the draft version of the manuscript. </w:t>
      </w:r>
    </w:p>
    <w:p w14:paraId="3C9FA2FA" w14:textId="77777777" w:rsidR="00F93C64" w:rsidRDefault="00F93C64">
      <w:pPr>
        <w:spacing w:line="480" w:lineRule="auto"/>
        <w:rPr>
          <w:rFonts w:ascii="Times New Roman" w:eastAsia="Times New Roman" w:hAnsi="Times New Roman" w:cs="Times New Roman"/>
          <w:b/>
        </w:rPr>
      </w:pPr>
    </w:p>
    <w:p w14:paraId="2E49C50D" w14:textId="77777777" w:rsidR="006A7391" w:rsidRDefault="00000000">
      <w:pPr>
        <w:spacing w:line="480" w:lineRule="auto"/>
        <w:rPr>
          <w:rFonts w:ascii="Times New Roman" w:eastAsia="Times New Roman" w:hAnsi="Times New Roman" w:cs="Times New Roman"/>
          <w:b/>
        </w:rPr>
      </w:pPr>
      <w:r>
        <w:rPr>
          <w:rFonts w:ascii="Times New Roman" w:eastAsia="Times New Roman" w:hAnsi="Times New Roman" w:cs="Times New Roman"/>
          <w:b/>
        </w:rPr>
        <w:t>REFERENCES</w:t>
      </w:r>
    </w:p>
    <w:p w14:paraId="0734DAB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4" w:history="1">
        <w:r w:rsidR="00B811BE" w:rsidRPr="00B811BE">
          <w:rPr>
            <w:rFonts w:ascii="Times New Roman" w:eastAsia="Times New Roman" w:hAnsi="Times New Roman" w:cs="Times New Roman"/>
            <w:color w:val="000000"/>
            <w:lang w:val="en-CA"/>
          </w:rPr>
          <w:t xml:space="preserve">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Vandegrift R, Bateman AC, Siemens KN, Nguyen M, Wilson HE, Green JL, Van Den </w:t>
        </w:r>
        <w:proofErr w:type="spellStart"/>
        <w:r w:rsidR="00B811BE" w:rsidRPr="00B811BE">
          <w:rPr>
            <w:rFonts w:ascii="Times New Roman" w:eastAsia="Times New Roman" w:hAnsi="Times New Roman" w:cs="Times New Roman"/>
            <w:b/>
            <w:bCs/>
            <w:color w:val="000000"/>
            <w:lang w:val="en-CA"/>
          </w:rPr>
          <w:t>Wymelenberg</w:t>
        </w:r>
        <w:proofErr w:type="spellEnd"/>
        <w:r w:rsidR="00B811BE" w:rsidRPr="00B811BE">
          <w:rPr>
            <w:rFonts w:ascii="Times New Roman" w:eastAsia="Times New Roman" w:hAnsi="Times New Roman" w:cs="Times New Roman"/>
            <w:b/>
            <w:bCs/>
            <w:color w:val="000000"/>
            <w:lang w:val="en-CA"/>
          </w:rPr>
          <w:t xml:space="preserve"> KG, Hickey RJ.</w:t>
        </w:r>
        <w:r w:rsidR="00B811BE" w:rsidRPr="00B811BE">
          <w:rPr>
            <w:rFonts w:ascii="Times New Roman" w:eastAsia="Times New Roman" w:hAnsi="Times New Roman" w:cs="Times New Roman"/>
            <w:color w:val="000000"/>
            <w:lang w:val="en-CA"/>
          </w:rPr>
          <w:t xml:space="preserve"> 2017. Cleanliness in context: reconciling hygiene with a modern microbial perspective. Microbiome</w:t>
        </w:r>
        <w:r w:rsidR="00B811BE" w:rsidRPr="00B811BE">
          <w:rPr>
            <w:rFonts w:ascii="Times New Roman" w:eastAsia="Times New Roman" w:hAnsi="Times New Roman" w:cs="Times New Roman"/>
            <w:b/>
            <w:bCs/>
            <w:color w:val="000000"/>
            <w:lang w:val="en-CA"/>
          </w:rPr>
          <w:t xml:space="preserve"> 5</w:t>
        </w:r>
        <w:r w:rsidR="00B811BE" w:rsidRPr="00B811BE">
          <w:rPr>
            <w:rFonts w:ascii="Times New Roman" w:eastAsia="Times New Roman" w:hAnsi="Times New Roman" w:cs="Times New Roman"/>
            <w:color w:val="000000"/>
            <w:lang w:val="en-CA"/>
          </w:rPr>
          <w:t>:76.</w:t>
        </w:r>
      </w:hyperlink>
    </w:p>
    <w:p w14:paraId="11B82DE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5" w:history="1">
        <w:r w:rsidR="00B811BE" w:rsidRPr="00B811BE">
          <w:rPr>
            <w:rFonts w:ascii="Times New Roman" w:eastAsia="Times New Roman" w:hAnsi="Times New Roman" w:cs="Times New Roman"/>
            <w:color w:val="000000"/>
            <w:lang w:val="en-CA"/>
          </w:rPr>
          <w:t xml:space="preserve">2. </w:t>
        </w:r>
        <w:r w:rsidR="00B811BE" w:rsidRPr="00B811BE">
          <w:rPr>
            <w:rFonts w:ascii="Times New Roman" w:eastAsia="Times New Roman" w:hAnsi="Times New Roman" w:cs="Times New Roman"/>
            <w:color w:val="000000"/>
            <w:lang w:val="en-CA"/>
          </w:rPr>
          <w:tab/>
          <w:t>2022. How Infections Spread | Infection Control | CDC. https://www.cdc.gov/infectioncontrol/spread/index.html. Retrieved 3 December 2023.</w:t>
        </w:r>
      </w:hyperlink>
    </w:p>
    <w:p w14:paraId="61C49A1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6" w:history="1">
        <w:r w:rsidR="00B811BE" w:rsidRPr="00B811BE">
          <w:rPr>
            <w:rFonts w:ascii="Times New Roman" w:eastAsia="Times New Roman" w:hAnsi="Times New Roman" w:cs="Times New Roman"/>
            <w:color w:val="000000"/>
            <w:lang w:val="en-CA"/>
          </w:rPr>
          <w:t xml:space="preserve">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Al-</w:t>
        </w:r>
        <w:proofErr w:type="spellStart"/>
        <w:r w:rsidR="00B811BE" w:rsidRPr="00B811BE">
          <w:rPr>
            <w:rFonts w:ascii="Times New Roman" w:eastAsia="Times New Roman" w:hAnsi="Times New Roman" w:cs="Times New Roman"/>
            <w:b/>
            <w:bCs/>
            <w:color w:val="000000"/>
            <w:lang w:val="en-CA"/>
          </w:rPr>
          <w:t>Rifaai</w:t>
        </w:r>
        <w:proofErr w:type="spellEnd"/>
        <w:r w:rsidR="00B811BE" w:rsidRPr="00B811BE">
          <w:rPr>
            <w:rFonts w:ascii="Times New Roman" w:eastAsia="Times New Roman" w:hAnsi="Times New Roman" w:cs="Times New Roman"/>
            <w:b/>
            <w:bCs/>
            <w:color w:val="000000"/>
            <w:lang w:val="en-CA"/>
          </w:rPr>
          <w:t xml:space="preserve"> JM, Al Haddad AM, Qasem JA.</w:t>
        </w:r>
        <w:r w:rsidR="00B811BE" w:rsidRPr="00B811BE">
          <w:rPr>
            <w:rFonts w:ascii="Times New Roman" w:eastAsia="Times New Roman" w:hAnsi="Times New Roman" w:cs="Times New Roman"/>
            <w:color w:val="000000"/>
            <w:lang w:val="en-CA"/>
          </w:rPr>
          <w:t xml:space="preserve"> 2018. Personal hygiene among college students in Kuwait: A Health promotion perspective. J Educ Health </w:t>
        </w:r>
        <w:proofErr w:type="spellStart"/>
        <w:r w:rsidR="00B811BE" w:rsidRPr="00B811BE">
          <w:rPr>
            <w:rFonts w:ascii="Times New Roman" w:eastAsia="Times New Roman" w:hAnsi="Times New Roman" w:cs="Times New Roman"/>
            <w:color w:val="000000"/>
            <w:lang w:val="en-CA"/>
          </w:rPr>
          <w:t>Promot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w:t>
        </w:r>
        <w:r w:rsidR="00B811BE" w:rsidRPr="00B811BE">
          <w:rPr>
            <w:rFonts w:ascii="Times New Roman" w:eastAsia="Times New Roman" w:hAnsi="Times New Roman" w:cs="Times New Roman"/>
            <w:color w:val="000000"/>
            <w:lang w:val="en-CA"/>
          </w:rPr>
          <w:t>:92.</w:t>
        </w:r>
      </w:hyperlink>
    </w:p>
    <w:p w14:paraId="4E58CC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7" w:history="1">
        <w:r w:rsidR="00B811BE" w:rsidRPr="00B811BE">
          <w:rPr>
            <w:rFonts w:ascii="Times New Roman" w:eastAsia="Times New Roman" w:hAnsi="Times New Roman" w:cs="Times New Roman"/>
            <w:color w:val="000000"/>
            <w:lang w:val="en-CA"/>
          </w:rPr>
          <w:t xml:space="preserve">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Fierer N, Hamady M, Lauber CL, Knight R.</w:t>
        </w:r>
        <w:r w:rsidR="00B811BE" w:rsidRPr="00B811BE">
          <w:rPr>
            <w:rFonts w:ascii="Times New Roman" w:eastAsia="Times New Roman" w:hAnsi="Times New Roman" w:cs="Times New Roman"/>
            <w:color w:val="000000"/>
            <w:lang w:val="en-CA"/>
          </w:rPr>
          <w:t xml:space="preserve"> 2008. The influence of sex, handedness, and washing on the diversity of hand surface bacteria.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r w:rsidR="00B811BE" w:rsidRPr="00B811BE">
          <w:rPr>
            <w:rFonts w:ascii="Times New Roman" w:eastAsia="Times New Roman" w:hAnsi="Times New Roman" w:cs="Times New Roman"/>
            <w:b/>
            <w:bCs/>
            <w:color w:val="000000"/>
            <w:lang w:val="en-CA"/>
          </w:rPr>
          <w:t>105</w:t>
        </w:r>
        <w:r w:rsidR="00B811BE" w:rsidRPr="00B811BE">
          <w:rPr>
            <w:rFonts w:ascii="Times New Roman" w:eastAsia="Times New Roman" w:hAnsi="Times New Roman" w:cs="Times New Roman"/>
            <w:color w:val="000000"/>
            <w:lang w:val="en-CA"/>
          </w:rPr>
          <w:t>:17994–17999.</w:t>
        </w:r>
      </w:hyperlink>
    </w:p>
    <w:p w14:paraId="3FA3C0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8" w:history="1">
        <w:r w:rsidR="00B811BE" w:rsidRPr="00B811BE">
          <w:rPr>
            <w:rFonts w:ascii="Times New Roman" w:eastAsia="Times New Roman" w:hAnsi="Times New Roman" w:cs="Times New Roman"/>
            <w:color w:val="000000"/>
            <w:lang w:val="en-CA"/>
          </w:rPr>
          <w:t xml:space="preserve">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Pinon A, </w:t>
        </w:r>
        <w:proofErr w:type="spellStart"/>
        <w:r w:rsidR="00B811BE" w:rsidRPr="00B811BE">
          <w:rPr>
            <w:rFonts w:ascii="Times New Roman" w:eastAsia="Times New Roman" w:hAnsi="Times New Roman" w:cs="Times New Roman"/>
            <w:b/>
            <w:bCs/>
            <w:color w:val="000000"/>
            <w:lang w:val="en-CA"/>
          </w:rPr>
          <w:t>Gachet</w:t>
        </w:r>
        <w:proofErr w:type="spellEnd"/>
        <w:r w:rsidR="00B811BE" w:rsidRPr="00B811BE">
          <w:rPr>
            <w:rFonts w:ascii="Times New Roman" w:eastAsia="Times New Roman" w:hAnsi="Times New Roman" w:cs="Times New Roman"/>
            <w:b/>
            <w:bCs/>
            <w:color w:val="000000"/>
            <w:lang w:val="en-CA"/>
          </w:rPr>
          <w:t xml:space="preserve"> J, Alexandre V, </w:t>
        </w:r>
        <w:proofErr w:type="spellStart"/>
        <w:r w:rsidR="00B811BE" w:rsidRPr="00B811BE">
          <w:rPr>
            <w:rFonts w:ascii="Times New Roman" w:eastAsia="Times New Roman" w:hAnsi="Times New Roman" w:cs="Times New Roman"/>
            <w:b/>
            <w:bCs/>
            <w:color w:val="000000"/>
            <w:lang w:val="en-CA"/>
          </w:rPr>
          <w:t>Decherf</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Vialette</w:t>
        </w:r>
        <w:proofErr w:type="spellEnd"/>
        <w:r w:rsidR="00B811BE" w:rsidRPr="00B811BE">
          <w:rPr>
            <w:rFonts w:ascii="Times New Roman" w:eastAsia="Times New Roman" w:hAnsi="Times New Roman" w:cs="Times New Roman"/>
            <w:b/>
            <w:bCs/>
            <w:color w:val="000000"/>
            <w:lang w:val="en-CA"/>
          </w:rPr>
          <w:t xml:space="preserve"> M.</w:t>
        </w:r>
        <w:r w:rsidR="00B811BE" w:rsidRPr="00B811BE">
          <w:rPr>
            <w:rFonts w:ascii="Times New Roman" w:eastAsia="Times New Roman" w:hAnsi="Times New Roman" w:cs="Times New Roman"/>
            <w:color w:val="000000"/>
            <w:lang w:val="en-CA"/>
          </w:rPr>
          <w:t xml:space="preserve"> 2013. Microbiological Contamination of Bed Linen and Staff Uniforms in a Hospital. 7. Adv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:515–519.</w:t>
        </w:r>
      </w:hyperlink>
    </w:p>
    <w:p w14:paraId="081CF6B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69" w:history="1">
        <w:r w:rsidR="00B811BE" w:rsidRPr="00B811BE">
          <w:rPr>
            <w:rFonts w:ascii="Times New Roman" w:eastAsia="Times New Roman" w:hAnsi="Times New Roman" w:cs="Times New Roman"/>
            <w:color w:val="000000"/>
            <w:lang w:val="en-CA"/>
          </w:rPr>
          <w:t xml:space="preserve">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Meadow JF, Altrichter AE, Bateman AC, Stenson J, Brown G, Green JL, Bohannan BJM.</w:t>
        </w:r>
        <w:r w:rsidR="00B811BE" w:rsidRPr="00B811BE">
          <w:rPr>
            <w:rFonts w:ascii="Times New Roman" w:eastAsia="Times New Roman" w:hAnsi="Times New Roman" w:cs="Times New Roman"/>
            <w:color w:val="000000"/>
            <w:lang w:val="en-CA"/>
          </w:rPr>
          <w:t xml:space="preserve"> 2015. Humans differ in their personal microbial cloud. </w:t>
        </w:r>
        <w:proofErr w:type="spellStart"/>
        <w:r w:rsidR="00B811BE" w:rsidRPr="00B811BE">
          <w:rPr>
            <w:rFonts w:ascii="Times New Roman" w:eastAsia="Times New Roman" w:hAnsi="Times New Roman" w:cs="Times New Roman"/>
            <w:color w:val="000000"/>
            <w:lang w:val="en-CA"/>
          </w:rPr>
          <w:t>PeerJ</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3</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1258.</w:t>
        </w:r>
      </w:hyperlink>
    </w:p>
    <w:p w14:paraId="5A31D33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0" w:history="1">
        <w:r w:rsidR="00B811BE" w:rsidRPr="00B811BE">
          <w:rPr>
            <w:rFonts w:ascii="Times New Roman" w:eastAsia="Times New Roman" w:hAnsi="Times New Roman" w:cs="Times New Roman"/>
            <w:color w:val="000000"/>
            <w:lang w:val="en-CA"/>
          </w:rPr>
          <w:t xml:space="preserve">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Chen YE, Tsao H.</w:t>
        </w:r>
        <w:r w:rsidR="00B811BE" w:rsidRPr="00B811BE">
          <w:rPr>
            <w:rFonts w:ascii="Times New Roman" w:eastAsia="Times New Roman" w:hAnsi="Times New Roman" w:cs="Times New Roman"/>
            <w:color w:val="000000"/>
            <w:lang w:val="en-CA"/>
          </w:rPr>
          <w:t xml:space="preserve"> 2013. The skin microbiome: current perspectives and future challenges. J Am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Dermatol </w:t>
        </w:r>
        <w:r w:rsidR="00B811BE" w:rsidRPr="00B811BE">
          <w:rPr>
            <w:rFonts w:ascii="Times New Roman" w:eastAsia="Times New Roman" w:hAnsi="Times New Roman" w:cs="Times New Roman"/>
            <w:b/>
            <w:bCs/>
            <w:color w:val="000000"/>
            <w:lang w:val="en-CA"/>
          </w:rPr>
          <w:t>69</w:t>
        </w:r>
        <w:r w:rsidR="00B811BE" w:rsidRPr="00B811BE">
          <w:rPr>
            <w:rFonts w:ascii="Times New Roman" w:eastAsia="Times New Roman" w:hAnsi="Times New Roman" w:cs="Times New Roman"/>
            <w:color w:val="000000"/>
            <w:lang w:val="en-CA"/>
          </w:rPr>
          <w:t>:143-155.e3.</w:t>
        </w:r>
      </w:hyperlink>
    </w:p>
    <w:p w14:paraId="44811E8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1" w:history="1">
        <w:r w:rsidR="00B811BE" w:rsidRPr="00B811BE">
          <w:rPr>
            <w:rFonts w:ascii="Times New Roman" w:eastAsia="Times New Roman" w:hAnsi="Times New Roman" w:cs="Times New Roman"/>
            <w:color w:val="000000"/>
            <w:lang w:val="en-CA"/>
          </w:rPr>
          <w:t xml:space="preserve">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Eriksson K, Dickins TE, Strimling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287C0AD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2" w:history="1">
        <w:r w:rsidR="00B811BE" w:rsidRPr="00B811BE">
          <w:rPr>
            <w:rFonts w:ascii="Times New Roman" w:eastAsia="Times New Roman" w:hAnsi="Times New Roman" w:cs="Times New Roman"/>
            <w:color w:val="000000"/>
            <w:lang w:val="en-CA"/>
          </w:rPr>
          <w:t xml:space="preserve">9. </w:t>
        </w:r>
        <w:r w:rsidR="00B811BE" w:rsidRPr="00B811BE">
          <w:rPr>
            <w:rFonts w:ascii="Times New Roman" w:eastAsia="Times New Roman" w:hAnsi="Times New Roman" w:cs="Times New Roman"/>
            <w:b/>
            <w:bCs/>
            <w:color w:val="000000"/>
            <w:lang w:val="en-CA"/>
          </w:rPr>
          <w:tab/>
          <w:t xml:space="preserve">Richardson M, </w:t>
        </w:r>
        <w:proofErr w:type="spellStart"/>
        <w:r w:rsidR="00B811BE" w:rsidRPr="00B811BE">
          <w:rPr>
            <w:rFonts w:ascii="Times New Roman" w:eastAsia="Times New Roman" w:hAnsi="Times New Roman" w:cs="Times New Roman"/>
            <w:b/>
            <w:bCs/>
            <w:color w:val="000000"/>
            <w:lang w:val="en-CA"/>
          </w:rPr>
          <w:t>Gottel</w:t>
        </w:r>
        <w:proofErr w:type="spellEnd"/>
        <w:r w:rsidR="00B811BE" w:rsidRPr="00B811BE">
          <w:rPr>
            <w:rFonts w:ascii="Times New Roman" w:eastAsia="Times New Roman" w:hAnsi="Times New Roman" w:cs="Times New Roman"/>
            <w:b/>
            <w:bCs/>
            <w:color w:val="000000"/>
            <w:lang w:val="en-CA"/>
          </w:rPr>
          <w:t xml:space="preserve"> N, Gilbert JA, Lax S.</w:t>
        </w:r>
        <w:r w:rsidR="00B811BE" w:rsidRPr="00B811BE">
          <w:rPr>
            <w:rFonts w:ascii="Times New Roman" w:eastAsia="Times New Roman" w:hAnsi="Times New Roman" w:cs="Times New Roman"/>
            <w:color w:val="000000"/>
            <w:lang w:val="en-CA"/>
          </w:rPr>
          <w:t xml:space="preserve"> 2019. Microbial Similarity between Students in a Common Dormitory Environment Reveals the Forensic Potential of Individual Microbial Signatures. mBio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01054-19.</w:t>
        </w:r>
      </w:hyperlink>
    </w:p>
    <w:p w14:paraId="39B7A02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3" w:history="1">
        <w:r w:rsidR="00B811BE" w:rsidRPr="00B811BE">
          <w:rPr>
            <w:rFonts w:ascii="Times New Roman" w:eastAsia="Times New Roman" w:hAnsi="Times New Roman" w:cs="Times New Roman"/>
            <w:color w:val="000000"/>
            <w:lang w:val="en-CA"/>
          </w:rPr>
          <w:t xml:space="preserve">10.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Luongo A, MacPherson K, Meloche C, Roberge S. </w:t>
        </w:r>
        <w:r w:rsidR="00B811BE" w:rsidRPr="00B811BE">
          <w:rPr>
            <w:rFonts w:ascii="Times New Roman" w:eastAsia="Times New Roman" w:hAnsi="Times New Roman" w:cs="Times New Roman"/>
            <w:color w:val="000000"/>
            <w:lang w:val="en-CA"/>
          </w:rPr>
          <w:t xml:space="preserve">2022. Cohabitation impacts the microbial diversity and taxonomic makeup of the biotic and abiotic environments in a college dormitory. Undergrad J Exp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Immunol 27.</w:t>
        </w:r>
      </w:hyperlink>
    </w:p>
    <w:p w14:paraId="548718A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4" w:history="1">
        <w:r w:rsidR="00B811BE" w:rsidRPr="00B811BE">
          <w:rPr>
            <w:rFonts w:ascii="Times New Roman" w:eastAsia="Times New Roman" w:hAnsi="Times New Roman" w:cs="Times New Roman"/>
            <w:color w:val="000000"/>
            <w:lang w:val="en-CA"/>
          </w:rPr>
          <w:t xml:space="preserve">11.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Bolyen</w:t>
        </w:r>
        <w:proofErr w:type="spellEnd"/>
        <w:r w:rsidR="00B811BE" w:rsidRPr="00B811BE">
          <w:rPr>
            <w:rFonts w:ascii="Times New Roman" w:eastAsia="Times New Roman" w:hAnsi="Times New Roman" w:cs="Times New Roman"/>
            <w:b/>
            <w:bCs/>
            <w:color w:val="000000"/>
            <w:lang w:val="en-CA"/>
          </w:rPr>
          <w:t xml:space="preserve"> E, Rideout JR, Dillon MR, </w:t>
        </w:r>
        <w:proofErr w:type="spellStart"/>
        <w:r w:rsidR="00B811BE" w:rsidRPr="00B811BE">
          <w:rPr>
            <w:rFonts w:ascii="Times New Roman" w:eastAsia="Times New Roman" w:hAnsi="Times New Roman" w:cs="Times New Roman"/>
            <w:b/>
            <w:bCs/>
            <w:color w:val="000000"/>
            <w:lang w:val="en-CA"/>
          </w:rPr>
          <w:t>Bokulich</w:t>
        </w:r>
        <w:proofErr w:type="spellEnd"/>
        <w:r w:rsidR="00B811BE" w:rsidRPr="00B811BE">
          <w:rPr>
            <w:rFonts w:ascii="Times New Roman" w:eastAsia="Times New Roman" w:hAnsi="Times New Roman" w:cs="Times New Roman"/>
            <w:b/>
            <w:bCs/>
            <w:color w:val="000000"/>
            <w:lang w:val="en-CA"/>
          </w:rPr>
          <w:t xml:space="preserve"> NA, </w:t>
        </w:r>
        <w:proofErr w:type="spellStart"/>
        <w:r w:rsidR="00B811BE" w:rsidRPr="00B811BE">
          <w:rPr>
            <w:rFonts w:ascii="Times New Roman" w:eastAsia="Times New Roman" w:hAnsi="Times New Roman" w:cs="Times New Roman"/>
            <w:b/>
            <w:bCs/>
            <w:color w:val="000000"/>
            <w:lang w:val="en-CA"/>
          </w:rPr>
          <w:t>Abnet</w:t>
        </w:r>
        <w:proofErr w:type="spellEnd"/>
        <w:r w:rsidR="00B811BE" w:rsidRPr="00B811BE">
          <w:rPr>
            <w:rFonts w:ascii="Times New Roman" w:eastAsia="Times New Roman" w:hAnsi="Times New Roman" w:cs="Times New Roman"/>
            <w:b/>
            <w:bCs/>
            <w:color w:val="000000"/>
            <w:lang w:val="en-CA"/>
          </w:rPr>
          <w:t xml:space="preserve"> CC, Al-</w:t>
        </w:r>
        <w:proofErr w:type="spellStart"/>
        <w:r w:rsidR="00B811BE" w:rsidRPr="00B811BE">
          <w:rPr>
            <w:rFonts w:ascii="Times New Roman" w:eastAsia="Times New Roman" w:hAnsi="Times New Roman" w:cs="Times New Roman"/>
            <w:b/>
            <w:bCs/>
            <w:color w:val="000000"/>
            <w:lang w:val="en-CA"/>
          </w:rPr>
          <w:t>Ghalith</w:t>
        </w:r>
        <w:proofErr w:type="spellEnd"/>
        <w:r w:rsidR="00B811BE" w:rsidRPr="00B811BE">
          <w:rPr>
            <w:rFonts w:ascii="Times New Roman" w:eastAsia="Times New Roman" w:hAnsi="Times New Roman" w:cs="Times New Roman"/>
            <w:b/>
            <w:bCs/>
            <w:color w:val="000000"/>
            <w:lang w:val="en-CA"/>
          </w:rPr>
          <w:t xml:space="preserve"> GA, Alexander H, Alm EJ, Arumugam M, Asnicar F, Bai Y, Bisanz JE, Bittinger K, Brejnrod A, Brislawn CJ, Brown CT, Callahan BJ, Caraballo-Rodríguez AM, Chase J, Cope EK, Da Silva R, Diener C, </w:t>
        </w:r>
        <w:proofErr w:type="spellStart"/>
        <w:r w:rsidR="00B811BE" w:rsidRPr="00B811BE">
          <w:rPr>
            <w:rFonts w:ascii="Times New Roman" w:eastAsia="Times New Roman" w:hAnsi="Times New Roman" w:cs="Times New Roman"/>
            <w:b/>
            <w:bCs/>
            <w:color w:val="000000"/>
            <w:lang w:val="en-CA"/>
          </w:rPr>
          <w:t>Dorrestein</w:t>
        </w:r>
        <w:proofErr w:type="spellEnd"/>
        <w:r w:rsidR="00B811BE" w:rsidRPr="00B811BE">
          <w:rPr>
            <w:rFonts w:ascii="Times New Roman" w:eastAsia="Times New Roman" w:hAnsi="Times New Roman" w:cs="Times New Roman"/>
            <w:b/>
            <w:bCs/>
            <w:color w:val="000000"/>
            <w:lang w:val="en-CA"/>
          </w:rPr>
          <w:t xml:space="preserve"> PC, Douglas GM, </w:t>
        </w:r>
        <w:proofErr w:type="spellStart"/>
        <w:r w:rsidR="00B811BE" w:rsidRPr="00B811BE">
          <w:rPr>
            <w:rFonts w:ascii="Times New Roman" w:eastAsia="Times New Roman" w:hAnsi="Times New Roman" w:cs="Times New Roman"/>
            <w:b/>
            <w:bCs/>
            <w:color w:val="000000"/>
            <w:lang w:val="en-CA"/>
          </w:rPr>
          <w:t>Durall</w:t>
        </w:r>
        <w:proofErr w:type="spellEnd"/>
        <w:r w:rsidR="00B811BE" w:rsidRPr="00B811BE">
          <w:rPr>
            <w:rFonts w:ascii="Times New Roman" w:eastAsia="Times New Roman" w:hAnsi="Times New Roman" w:cs="Times New Roman"/>
            <w:b/>
            <w:bCs/>
            <w:color w:val="000000"/>
            <w:lang w:val="en-CA"/>
          </w:rPr>
          <w:t xml:space="preserve"> DM, </w:t>
        </w:r>
        <w:proofErr w:type="spellStart"/>
        <w:r w:rsidR="00B811BE" w:rsidRPr="00B811BE">
          <w:rPr>
            <w:rFonts w:ascii="Times New Roman" w:eastAsia="Times New Roman" w:hAnsi="Times New Roman" w:cs="Times New Roman"/>
            <w:b/>
            <w:bCs/>
            <w:color w:val="000000"/>
            <w:lang w:val="en-CA"/>
          </w:rPr>
          <w:t>Duvallet</w:t>
        </w:r>
        <w:proofErr w:type="spellEnd"/>
        <w:r w:rsidR="00B811BE" w:rsidRPr="00B811BE">
          <w:rPr>
            <w:rFonts w:ascii="Times New Roman" w:eastAsia="Times New Roman" w:hAnsi="Times New Roman" w:cs="Times New Roman"/>
            <w:b/>
            <w:bCs/>
            <w:color w:val="000000"/>
            <w:lang w:val="en-CA"/>
          </w:rPr>
          <w:t xml:space="preserve"> C, Edwardson CF, Ernst M, </w:t>
        </w:r>
        <w:proofErr w:type="spellStart"/>
        <w:r w:rsidR="00B811BE" w:rsidRPr="00B811BE">
          <w:rPr>
            <w:rFonts w:ascii="Times New Roman" w:eastAsia="Times New Roman" w:hAnsi="Times New Roman" w:cs="Times New Roman"/>
            <w:b/>
            <w:bCs/>
            <w:color w:val="000000"/>
            <w:lang w:val="en-CA"/>
          </w:rPr>
          <w:t>Estaki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Fouquier</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Gauglitz</w:t>
        </w:r>
        <w:proofErr w:type="spellEnd"/>
        <w:r w:rsidR="00B811BE" w:rsidRPr="00B811BE">
          <w:rPr>
            <w:rFonts w:ascii="Times New Roman" w:eastAsia="Times New Roman" w:hAnsi="Times New Roman" w:cs="Times New Roman"/>
            <w:b/>
            <w:bCs/>
            <w:color w:val="000000"/>
            <w:lang w:val="en-CA"/>
          </w:rPr>
          <w:t xml:space="preserve"> JM, Gibbons SM, Gibson DL, Gonzalez A, Gorlick K, Guo J, Hillmann B, Holmes S, </w:t>
        </w:r>
        <w:proofErr w:type="spellStart"/>
        <w:r w:rsidR="00B811BE" w:rsidRPr="00B811BE">
          <w:rPr>
            <w:rFonts w:ascii="Times New Roman" w:eastAsia="Times New Roman" w:hAnsi="Times New Roman" w:cs="Times New Roman"/>
            <w:b/>
            <w:bCs/>
            <w:color w:val="000000"/>
            <w:lang w:val="en-CA"/>
          </w:rPr>
          <w:t>Holste</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Huttenhower</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Huttley</w:t>
        </w:r>
        <w:proofErr w:type="spellEnd"/>
        <w:r w:rsidR="00B811BE" w:rsidRPr="00B811BE">
          <w:rPr>
            <w:rFonts w:ascii="Times New Roman" w:eastAsia="Times New Roman" w:hAnsi="Times New Roman" w:cs="Times New Roman"/>
            <w:b/>
            <w:bCs/>
            <w:color w:val="000000"/>
            <w:lang w:val="en-CA"/>
          </w:rPr>
          <w:t xml:space="preserve"> GA, Janssen S, Jarmusch AK, Jiang L, Kaehler BD, Kang KB, Keefe CR, Keim P, Kelley ST, Knights D, Koester I, Kosciolek T, Kreps J, Langille MGI, Lee J, Ley R, Liu Y-X, </w:t>
        </w:r>
        <w:proofErr w:type="spellStart"/>
        <w:r w:rsidR="00B811BE" w:rsidRPr="00B811BE">
          <w:rPr>
            <w:rFonts w:ascii="Times New Roman" w:eastAsia="Times New Roman" w:hAnsi="Times New Roman" w:cs="Times New Roman"/>
            <w:b/>
            <w:bCs/>
            <w:color w:val="000000"/>
            <w:lang w:val="en-CA"/>
          </w:rPr>
          <w:t>Loftfield</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Maher M, Marotz C, Martin BD, McDonald D, McIver LJ, Melnik AV, Metcalf JL, Morgan SC, Morton JT, </w:t>
        </w:r>
        <w:proofErr w:type="spellStart"/>
        <w:r w:rsidR="00B811BE" w:rsidRPr="00B811BE">
          <w:rPr>
            <w:rFonts w:ascii="Times New Roman" w:eastAsia="Times New Roman" w:hAnsi="Times New Roman" w:cs="Times New Roman"/>
            <w:b/>
            <w:bCs/>
            <w:color w:val="000000"/>
            <w:lang w:val="en-CA"/>
          </w:rPr>
          <w:t>Naimey</w:t>
        </w:r>
        <w:proofErr w:type="spellEnd"/>
        <w:r w:rsidR="00B811BE" w:rsidRPr="00B811BE">
          <w:rPr>
            <w:rFonts w:ascii="Times New Roman" w:eastAsia="Times New Roman" w:hAnsi="Times New Roman" w:cs="Times New Roman"/>
            <w:b/>
            <w:bCs/>
            <w:color w:val="000000"/>
            <w:lang w:val="en-CA"/>
          </w:rPr>
          <w:t xml:space="preserve"> AT, </w:t>
        </w:r>
        <w:proofErr w:type="spellStart"/>
        <w:r w:rsidR="00B811BE" w:rsidRPr="00B811BE">
          <w:rPr>
            <w:rFonts w:ascii="Times New Roman" w:eastAsia="Times New Roman" w:hAnsi="Times New Roman" w:cs="Times New Roman"/>
            <w:b/>
            <w:bCs/>
            <w:color w:val="000000"/>
            <w:lang w:val="en-CA"/>
          </w:rPr>
          <w:t>Navas</w:t>
        </w:r>
        <w:proofErr w:type="spellEnd"/>
        <w:r w:rsidR="00B811BE" w:rsidRPr="00B811BE">
          <w:rPr>
            <w:rFonts w:ascii="Times New Roman" w:eastAsia="Times New Roman" w:hAnsi="Times New Roman" w:cs="Times New Roman"/>
            <w:b/>
            <w:bCs/>
            <w:color w:val="000000"/>
            <w:lang w:val="en-CA"/>
          </w:rPr>
          <w:t xml:space="preserve">-Molina JA, </w:t>
        </w:r>
        <w:proofErr w:type="spellStart"/>
        <w:r w:rsidR="00B811BE" w:rsidRPr="00B811BE">
          <w:rPr>
            <w:rFonts w:ascii="Times New Roman" w:eastAsia="Times New Roman" w:hAnsi="Times New Roman" w:cs="Times New Roman"/>
            <w:b/>
            <w:bCs/>
            <w:color w:val="000000"/>
            <w:lang w:val="en-CA"/>
          </w:rPr>
          <w:t>Nothias</w:t>
        </w:r>
        <w:proofErr w:type="spellEnd"/>
        <w:r w:rsidR="00B811BE" w:rsidRPr="00B811BE">
          <w:rPr>
            <w:rFonts w:ascii="Times New Roman" w:eastAsia="Times New Roman" w:hAnsi="Times New Roman" w:cs="Times New Roman"/>
            <w:b/>
            <w:bCs/>
            <w:color w:val="000000"/>
            <w:lang w:val="en-CA"/>
          </w:rPr>
          <w:t xml:space="preserve"> LF, </w:t>
        </w:r>
        <w:proofErr w:type="spellStart"/>
        <w:r w:rsidR="00B811BE" w:rsidRPr="00B811BE">
          <w:rPr>
            <w:rFonts w:ascii="Times New Roman" w:eastAsia="Times New Roman" w:hAnsi="Times New Roman" w:cs="Times New Roman"/>
            <w:b/>
            <w:bCs/>
            <w:color w:val="000000"/>
            <w:lang w:val="en-CA"/>
          </w:rPr>
          <w:t>Orchanian</w:t>
        </w:r>
        <w:proofErr w:type="spellEnd"/>
        <w:r w:rsidR="00B811BE" w:rsidRPr="00B811BE">
          <w:rPr>
            <w:rFonts w:ascii="Times New Roman" w:eastAsia="Times New Roman" w:hAnsi="Times New Roman" w:cs="Times New Roman"/>
            <w:b/>
            <w:bCs/>
            <w:color w:val="000000"/>
            <w:lang w:val="en-CA"/>
          </w:rPr>
          <w:t xml:space="preserve"> SB, Pearson T, Peoples SL, Petras D, Preuss ML, </w:t>
        </w:r>
        <w:proofErr w:type="spellStart"/>
        <w:r w:rsidR="00B811BE" w:rsidRPr="00B811BE">
          <w:rPr>
            <w:rFonts w:ascii="Times New Roman" w:eastAsia="Times New Roman" w:hAnsi="Times New Roman" w:cs="Times New Roman"/>
            <w:b/>
            <w:bCs/>
            <w:color w:val="000000"/>
            <w:lang w:val="en-CA"/>
          </w:rPr>
          <w:t>Pruesse</w:t>
        </w:r>
        <w:proofErr w:type="spellEnd"/>
        <w:r w:rsidR="00B811BE" w:rsidRPr="00B811BE">
          <w:rPr>
            <w:rFonts w:ascii="Times New Roman" w:eastAsia="Times New Roman" w:hAnsi="Times New Roman" w:cs="Times New Roman"/>
            <w:b/>
            <w:bCs/>
            <w:color w:val="000000"/>
            <w:lang w:val="en-CA"/>
          </w:rPr>
          <w:t xml:space="preserve"> E, Rasmussen LB, Rivers A, Robeson MS, Rosenthal P, </w:t>
        </w:r>
        <w:proofErr w:type="spellStart"/>
        <w:r w:rsidR="00B811BE" w:rsidRPr="00B811BE">
          <w:rPr>
            <w:rFonts w:ascii="Times New Roman" w:eastAsia="Times New Roman" w:hAnsi="Times New Roman" w:cs="Times New Roman"/>
            <w:b/>
            <w:bCs/>
            <w:color w:val="000000"/>
            <w:lang w:val="en-CA"/>
          </w:rPr>
          <w:t>Segata</w:t>
        </w:r>
        <w:proofErr w:type="spellEnd"/>
        <w:r w:rsidR="00B811BE" w:rsidRPr="00B811BE">
          <w:rPr>
            <w:rFonts w:ascii="Times New Roman" w:eastAsia="Times New Roman" w:hAnsi="Times New Roman" w:cs="Times New Roman"/>
            <w:b/>
            <w:bCs/>
            <w:color w:val="000000"/>
            <w:lang w:val="en-CA"/>
          </w:rPr>
          <w:t xml:space="preserve"> N, Shaffer M, Shiffer A, Sinha R, Song SJ, Spear JR, Swafford AD, Thompson LR, Torres PJ, Trinh P, Tripathi A, </w:t>
        </w:r>
        <w:proofErr w:type="spellStart"/>
        <w:r w:rsidR="00B811BE" w:rsidRPr="00B811BE">
          <w:rPr>
            <w:rFonts w:ascii="Times New Roman" w:eastAsia="Times New Roman" w:hAnsi="Times New Roman" w:cs="Times New Roman"/>
            <w:b/>
            <w:bCs/>
            <w:color w:val="000000"/>
            <w:lang w:val="en-CA"/>
          </w:rPr>
          <w:t>Turnbaugh</w:t>
        </w:r>
        <w:proofErr w:type="spellEnd"/>
        <w:r w:rsidR="00B811BE" w:rsidRPr="00B811BE">
          <w:rPr>
            <w:rFonts w:ascii="Times New Roman" w:eastAsia="Times New Roman" w:hAnsi="Times New Roman" w:cs="Times New Roman"/>
            <w:b/>
            <w:bCs/>
            <w:color w:val="000000"/>
            <w:lang w:val="en-CA"/>
          </w:rPr>
          <w:t xml:space="preserve"> PJ, </w:t>
        </w:r>
        <w:proofErr w:type="spellStart"/>
        <w:r w:rsidR="00B811BE" w:rsidRPr="00B811BE">
          <w:rPr>
            <w:rFonts w:ascii="Times New Roman" w:eastAsia="Times New Roman" w:hAnsi="Times New Roman" w:cs="Times New Roman"/>
            <w:b/>
            <w:bCs/>
            <w:color w:val="000000"/>
            <w:lang w:val="en-CA"/>
          </w:rPr>
          <w:t>Ul</w:t>
        </w:r>
        <w:proofErr w:type="spellEnd"/>
        <w:r w:rsidR="00B811BE" w:rsidRPr="00B811BE">
          <w:rPr>
            <w:rFonts w:ascii="Times New Roman" w:eastAsia="Times New Roman" w:hAnsi="Times New Roman" w:cs="Times New Roman"/>
            <w:b/>
            <w:bCs/>
            <w:color w:val="000000"/>
            <w:lang w:val="en-CA"/>
          </w:rPr>
          <w:t>-Hasan S, van der Hooft JJJ, Vargas F, Vázquez-</w:t>
        </w:r>
        <w:proofErr w:type="spellStart"/>
        <w:r w:rsidR="00B811BE" w:rsidRPr="00B811BE">
          <w:rPr>
            <w:rFonts w:ascii="Times New Roman" w:eastAsia="Times New Roman" w:hAnsi="Times New Roman" w:cs="Times New Roman"/>
            <w:b/>
            <w:bCs/>
            <w:color w:val="000000"/>
            <w:lang w:val="en-CA"/>
          </w:rPr>
          <w:t>Baeza</w:t>
        </w:r>
        <w:proofErr w:type="spellEnd"/>
        <w:r w:rsidR="00B811BE" w:rsidRPr="00B811BE">
          <w:rPr>
            <w:rFonts w:ascii="Times New Roman" w:eastAsia="Times New Roman" w:hAnsi="Times New Roman" w:cs="Times New Roman"/>
            <w:b/>
            <w:bCs/>
            <w:color w:val="000000"/>
            <w:lang w:val="en-CA"/>
          </w:rPr>
          <w:t xml:space="preserve"> Y, </w:t>
        </w:r>
        <w:proofErr w:type="spellStart"/>
        <w:r w:rsidR="00B811BE" w:rsidRPr="00B811BE">
          <w:rPr>
            <w:rFonts w:ascii="Times New Roman" w:eastAsia="Times New Roman" w:hAnsi="Times New Roman" w:cs="Times New Roman"/>
            <w:b/>
            <w:bCs/>
            <w:color w:val="000000"/>
            <w:lang w:val="en-CA"/>
          </w:rPr>
          <w:t>Vogtmann</w:t>
        </w:r>
        <w:proofErr w:type="spellEnd"/>
        <w:r w:rsidR="00B811BE" w:rsidRPr="00B811BE">
          <w:rPr>
            <w:rFonts w:ascii="Times New Roman" w:eastAsia="Times New Roman" w:hAnsi="Times New Roman" w:cs="Times New Roman"/>
            <w:b/>
            <w:bCs/>
            <w:color w:val="000000"/>
            <w:lang w:val="en-CA"/>
          </w:rPr>
          <w:t xml:space="preserve"> E, von Hippel M, Walters W, Wan Y, Wang M, Warren J, Weber KC, Williamson CHD, Willis AD, Xu ZZ, </w:t>
        </w:r>
        <w:proofErr w:type="spellStart"/>
        <w:r w:rsidR="00B811BE" w:rsidRPr="00B811BE">
          <w:rPr>
            <w:rFonts w:ascii="Times New Roman" w:eastAsia="Times New Roman" w:hAnsi="Times New Roman" w:cs="Times New Roman"/>
            <w:b/>
            <w:bCs/>
            <w:color w:val="000000"/>
            <w:lang w:val="en-CA"/>
          </w:rPr>
          <w:t>Zaneveld</w:t>
        </w:r>
        <w:proofErr w:type="spellEnd"/>
        <w:r w:rsidR="00B811BE" w:rsidRPr="00B811BE">
          <w:rPr>
            <w:rFonts w:ascii="Times New Roman" w:eastAsia="Times New Roman" w:hAnsi="Times New Roman" w:cs="Times New Roman"/>
            <w:b/>
            <w:bCs/>
            <w:color w:val="000000"/>
            <w:lang w:val="en-CA"/>
          </w:rPr>
          <w:t xml:space="preserve"> JR, Zhang Y, Zhu Q, Knight R, Caporaso JG.</w:t>
        </w:r>
        <w:r w:rsidR="00B811BE" w:rsidRPr="00B811BE">
          <w:rPr>
            <w:rFonts w:ascii="Times New Roman" w:eastAsia="Times New Roman" w:hAnsi="Times New Roman" w:cs="Times New Roman"/>
            <w:color w:val="000000"/>
            <w:lang w:val="en-CA"/>
          </w:rPr>
          <w:t xml:space="preserve"> 2019. Reproducible, interactive, scalable and extensible microbiome data science using QIIME 2. 8. Nat </w:t>
        </w:r>
        <w:proofErr w:type="spellStart"/>
        <w:r w:rsidR="00B811BE" w:rsidRPr="00B811BE">
          <w:rPr>
            <w:rFonts w:ascii="Times New Roman" w:eastAsia="Times New Roman" w:hAnsi="Times New Roman" w:cs="Times New Roman"/>
            <w:color w:val="000000"/>
            <w:lang w:val="en-CA"/>
          </w:rPr>
          <w:t>Biotechnol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37</w:t>
        </w:r>
        <w:r w:rsidR="00B811BE" w:rsidRPr="00B811BE">
          <w:rPr>
            <w:rFonts w:ascii="Times New Roman" w:eastAsia="Times New Roman" w:hAnsi="Times New Roman" w:cs="Times New Roman"/>
            <w:color w:val="000000"/>
            <w:lang w:val="en-CA"/>
          </w:rPr>
          <w:t>:852–857.</w:t>
        </w:r>
      </w:hyperlink>
    </w:p>
    <w:p w14:paraId="5DC8E85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5" w:history="1">
        <w:r w:rsidR="00B811BE" w:rsidRPr="00B811BE">
          <w:rPr>
            <w:rFonts w:ascii="Times New Roman" w:eastAsia="Times New Roman" w:hAnsi="Times New Roman" w:cs="Times New Roman"/>
            <w:color w:val="000000"/>
            <w:lang w:val="en-CA"/>
          </w:rPr>
          <w:t xml:space="preserve">12.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Callahan BJ, McMurdie PJ, Rosen MJ, Han AW, Johnson AJA, Holmes SP.</w:t>
        </w:r>
        <w:r w:rsidR="00B811BE" w:rsidRPr="00B811BE">
          <w:rPr>
            <w:rFonts w:ascii="Times New Roman" w:eastAsia="Times New Roman" w:hAnsi="Times New Roman" w:cs="Times New Roman"/>
            <w:color w:val="000000"/>
            <w:lang w:val="en-CA"/>
          </w:rPr>
          <w:t xml:space="preserve"> 2016. DADA2: High resolution sample inference from Illumina amplicon data. Nat Methods </w:t>
        </w:r>
        <w:r w:rsidR="00B811BE" w:rsidRPr="00B811BE">
          <w:rPr>
            <w:rFonts w:ascii="Times New Roman" w:eastAsia="Times New Roman" w:hAnsi="Times New Roman" w:cs="Times New Roman"/>
            <w:b/>
            <w:bCs/>
            <w:color w:val="000000"/>
            <w:lang w:val="en-CA"/>
          </w:rPr>
          <w:t>13</w:t>
        </w:r>
        <w:r w:rsidR="00B811BE" w:rsidRPr="00B811BE">
          <w:rPr>
            <w:rFonts w:ascii="Times New Roman" w:eastAsia="Times New Roman" w:hAnsi="Times New Roman" w:cs="Times New Roman"/>
            <w:color w:val="000000"/>
            <w:lang w:val="en-CA"/>
          </w:rPr>
          <w:t>:581–583.</w:t>
        </w:r>
      </w:hyperlink>
    </w:p>
    <w:p w14:paraId="7F8694F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6" w:history="1">
        <w:r w:rsidR="00B811BE" w:rsidRPr="00C3746D">
          <w:rPr>
            <w:rFonts w:ascii="Times New Roman" w:eastAsia="Times New Roman" w:hAnsi="Times New Roman" w:cs="Times New Roman"/>
            <w:color w:val="000000"/>
            <w:lang w:val="de-DE"/>
          </w:rPr>
          <w:t xml:space="preserve">13. </w:t>
        </w:r>
        <w:r w:rsidR="00B811BE" w:rsidRPr="00C3746D">
          <w:rPr>
            <w:rFonts w:ascii="Times New Roman" w:eastAsia="Times New Roman" w:hAnsi="Times New Roman" w:cs="Times New Roman"/>
            <w:b/>
            <w:bCs/>
            <w:color w:val="000000"/>
            <w:lang w:val="de-DE"/>
          </w:rPr>
          <w:tab/>
          <w:t xml:space="preserve">Quast C, </w:t>
        </w:r>
        <w:proofErr w:type="spellStart"/>
        <w:r w:rsidR="00B811BE" w:rsidRPr="00C3746D">
          <w:rPr>
            <w:rFonts w:ascii="Times New Roman" w:eastAsia="Times New Roman" w:hAnsi="Times New Roman" w:cs="Times New Roman"/>
            <w:b/>
            <w:bCs/>
            <w:color w:val="000000"/>
            <w:lang w:val="de-DE"/>
          </w:rPr>
          <w:t>Pruesse</w:t>
        </w:r>
        <w:proofErr w:type="spellEnd"/>
        <w:r w:rsidR="00B811BE" w:rsidRPr="00C3746D">
          <w:rPr>
            <w:rFonts w:ascii="Times New Roman" w:eastAsia="Times New Roman" w:hAnsi="Times New Roman" w:cs="Times New Roman"/>
            <w:b/>
            <w:bCs/>
            <w:color w:val="000000"/>
            <w:lang w:val="de-DE"/>
          </w:rPr>
          <w:t xml:space="preserve"> E, Yilmaz P, Gerken J, Schweer T, </w:t>
        </w:r>
        <w:proofErr w:type="spellStart"/>
        <w:r w:rsidR="00B811BE" w:rsidRPr="00C3746D">
          <w:rPr>
            <w:rFonts w:ascii="Times New Roman" w:eastAsia="Times New Roman" w:hAnsi="Times New Roman" w:cs="Times New Roman"/>
            <w:b/>
            <w:bCs/>
            <w:color w:val="000000"/>
            <w:lang w:val="de-DE"/>
          </w:rPr>
          <w:t>Yarza</w:t>
        </w:r>
        <w:proofErr w:type="spellEnd"/>
        <w:r w:rsidR="00B811BE" w:rsidRPr="00C3746D">
          <w:rPr>
            <w:rFonts w:ascii="Times New Roman" w:eastAsia="Times New Roman" w:hAnsi="Times New Roman" w:cs="Times New Roman"/>
            <w:b/>
            <w:bCs/>
            <w:color w:val="000000"/>
            <w:lang w:val="de-DE"/>
          </w:rPr>
          <w:t xml:space="preserve"> P, </w:t>
        </w:r>
        <w:proofErr w:type="spellStart"/>
        <w:r w:rsidR="00B811BE" w:rsidRPr="00C3746D">
          <w:rPr>
            <w:rFonts w:ascii="Times New Roman" w:eastAsia="Times New Roman" w:hAnsi="Times New Roman" w:cs="Times New Roman"/>
            <w:b/>
            <w:bCs/>
            <w:color w:val="000000"/>
            <w:lang w:val="de-DE"/>
          </w:rPr>
          <w:t>Peplies</w:t>
        </w:r>
        <w:proofErr w:type="spellEnd"/>
        <w:r w:rsidR="00B811BE" w:rsidRPr="00C3746D">
          <w:rPr>
            <w:rFonts w:ascii="Times New Roman" w:eastAsia="Times New Roman" w:hAnsi="Times New Roman" w:cs="Times New Roman"/>
            <w:b/>
            <w:bCs/>
            <w:color w:val="000000"/>
            <w:lang w:val="de-DE"/>
          </w:rPr>
          <w:t xml:space="preserve"> J, Glöckner FO.</w:t>
        </w:r>
        <w:r w:rsidR="00B811BE" w:rsidRPr="00C3746D">
          <w:rPr>
            <w:rFonts w:ascii="Times New Roman" w:eastAsia="Times New Roman" w:hAnsi="Times New Roman" w:cs="Times New Roman"/>
            <w:color w:val="000000"/>
            <w:lang w:val="de-DE"/>
          </w:rPr>
          <w:t xml:space="preserve"> 2013. </w:t>
        </w:r>
        <w:r w:rsidR="00B811BE" w:rsidRPr="00B811BE">
          <w:rPr>
            <w:rFonts w:ascii="Times New Roman" w:eastAsia="Times New Roman" w:hAnsi="Times New Roman" w:cs="Times New Roman"/>
            <w:color w:val="000000"/>
            <w:lang w:val="en-CA"/>
          </w:rPr>
          <w:t xml:space="preserve">The SILVA ribosomal RNA gene database project: improved data processing and web-based tools. Nucleic Acids Res </w:t>
        </w:r>
        <w:proofErr w:type="gramStart"/>
        <w:r w:rsidR="00B811BE" w:rsidRPr="00B811BE">
          <w:rPr>
            <w:rFonts w:ascii="Times New Roman" w:eastAsia="Times New Roman" w:hAnsi="Times New Roman" w:cs="Times New Roman"/>
            <w:b/>
            <w:bCs/>
            <w:color w:val="000000"/>
            <w:lang w:val="en-CA"/>
          </w:rPr>
          <w:t>41</w:t>
        </w:r>
        <w:r w:rsidR="00B811BE" w:rsidRPr="00B811BE">
          <w:rPr>
            <w:rFonts w:ascii="Times New Roman" w:eastAsia="Times New Roman" w:hAnsi="Times New Roman" w:cs="Times New Roman"/>
            <w:color w:val="000000"/>
            <w:lang w:val="en-CA"/>
          </w:rPr>
          <w:t>:D</w:t>
        </w:r>
        <w:proofErr w:type="gramEnd"/>
        <w:r w:rsidR="00B811BE" w:rsidRPr="00B811BE">
          <w:rPr>
            <w:rFonts w:ascii="Times New Roman" w:eastAsia="Times New Roman" w:hAnsi="Times New Roman" w:cs="Times New Roman"/>
            <w:color w:val="000000"/>
            <w:lang w:val="en-CA"/>
          </w:rPr>
          <w:t>590–D596.</w:t>
        </w:r>
      </w:hyperlink>
    </w:p>
    <w:p w14:paraId="690CCFF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7" w:history="1">
        <w:r w:rsidR="00B811BE" w:rsidRPr="00B811BE">
          <w:rPr>
            <w:rFonts w:ascii="Times New Roman" w:eastAsia="Times New Roman" w:hAnsi="Times New Roman" w:cs="Times New Roman"/>
            <w:color w:val="000000"/>
            <w:lang w:val="en-CA"/>
          </w:rPr>
          <w:t xml:space="preserve">14.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McMurdie PJ, Holmes S. </w:t>
        </w:r>
        <w:r w:rsidR="00B811BE" w:rsidRPr="00B811BE">
          <w:rPr>
            <w:rFonts w:ascii="Times New Roman" w:eastAsia="Times New Roman" w:hAnsi="Times New Roman" w:cs="Times New Roman"/>
            <w:color w:val="000000"/>
            <w:lang w:val="en-CA"/>
          </w:rPr>
          <w:t xml:space="preserve">2013. phyloseq: An R Package for Reproducible Interactive Analysis and Graphics of Microbiome Census Data. </w:t>
        </w:r>
        <w:proofErr w:type="spellStart"/>
        <w:r w:rsidR="00B811BE" w:rsidRPr="00B811BE">
          <w:rPr>
            <w:rFonts w:ascii="Times New Roman" w:eastAsia="Times New Roman" w:hAnsi="Times New Roman" w:cs="Times New Roman"/>
            <w:color w:val="000000"/>
            <w:lang w:val="en-CA"/>
          </w:rPr>
          <w:t>PLoS</w:t>
        </w:r>
        <w:proofErr w:type="spellEnd"/>
        <w:r w:rsidR="00B811BE" w:rsidRPr="00B811BE">
          <w:rPr>
            <w:rFonts w:ascii="Times New Roman" w:eastAsia="Times New Roman" w:hAnsi="Times New Roman" w:cs="Times New Roman"/>
            <w:color w:val="000000"/>
            <w:lang w:val="en-CA"/>
          </w:rPr>
          <w:t xml:space="preserve"> ONE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61217.</w:t>
        </w:r>
      </w:hyperlink>
    </w:p>
    <w:p w14:paraId="2B94399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8" w:history="1">
        <w:r w:rsidR="00B811BE" w:rsidRPr="00B811BE">
          <w:rPr>
            <w:rFonts w:ascii="Times New Roman" w:eastAsia="Times New Roman" w:hAnsi="Times New Roman" w:cs="Times New Roman"/>
            <w:color w:val="000000"/>
            <w:lang w:val="en-CA"/>
          </w:rPr>
          <w:t xml:space="preserve">15.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Paradis E, Schliep K. </w:t>
        </w:r>
        <w:r w:rsidR="00B811BE" w:rsidRPr="00B811BE">
          <w:rPr>
            <w:rFonts w:ascii="Times New Roman" w:eastAsia="Times New Roman" w:hAnsi="Times New Roman" w:cs="Times New Roman"/>
            <w:color w:val="000000"/>
            <w:lang w:val="en-CA"/>
          </w:rPr>
          <w:t xml:space="preserve">2019. ape 5.0: an environment for modern phylogenetics and evolutionary analyses in R. Bioinformatics </w:t>
        </w:r>
        <w:r w:rsidR="00B811BE" w:rsidRPr="00B811BE">
          <w:rPr>
            <w:rFonts w:ascii="Times New Roman" w:eastAsia="Times New Roman" w:hAnsi="Times New Roman" w:cs="Times New Roman"/>
            <w:b/>
            <w:bCs/>
            <w:color w:val="000000"/>
            <w:lang w:val="en-CA"/>
          </w:rPr>
          <w:t>35</w:t>
        </w:r>
        <w:r w:rsidR="00B811BE" w:rsidRPr="00B811BE">
          <w:rPr>
            <w:rFonts w:ascii="Times New Roman" w:eastAsia="Times New Roman" w:hAnsi="Times New Roman" w:cs="Times New Roman"/>
            <w:color w:val="000000"/>
            <w:lang w:val="en-CA"/>
          </w:rPr>
          <w:t>:526–528.</w:t>
        </w:r>
      </w:hyperlink>
    </w:p>
    <w:p w14:paraId="707202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79" w:history="1">
        <w:r w:rsidR="00B811BE" w:rsidRPr="00B811BE">
          <w:rPr>
            <w:rFonts w:ascii="Times New Roman" w:eastAsia="Times New Roman" w:hAnsi="Times New Roman" w:cs="Times New Roman"/>
            <w:color w:val="000000"/>
            <w:lang w:val="en-CA"/>
          </w:rPr>
          <w:t xml:space="preserve">16. </w:t>
        </w:r>
        <w:r w:rsidR="00B811BE" w:rsidRPr="00B811BE">
          <w:rPr>
            <w:rFonts w:ascii="Times New Roman" w:eastAsia="Times New Roman" w:hAnsi="Times New Roman" w:cs="Times New Roman"/>
            <w:b/>
            <w:bCs/>
            <w:color w:val="000000"/>
            <w:lang w:val="en-CA"/>
          </w:rPr>
          <w:tab/>
          <w:t xml:space="preserve">Wickham H, Averick M, Bryan J, Chang W, McGowan L, François R, Grolemund G, Hayes A, Henry L, Hester J, Kuhn M, Pedersen T, Miller E, Bache S, Müller K, Ooms J, Robinson D, Seidel D, Spinu V, Takahashi K, Vaughan D, Wilke C, Woo K, Yutani H. </w:t>
        </w:r>
        <w:r w:rsidR="00B811BE" w:rsidRPr="00B811BE">
          <w:rPr>
            <w:rFonts w:ascii="Times New Roman" w:eastAsia="Times New Roman" w:hAnsi="Times New Roman" w:cs="Times New Roman"/>
            <w:color w:val="000000"/>
            <w:lang w:val="en-CA"/>
          </w:rPr>
          <w:t xml:space="preserve">2019. Welcome to the Tidyverse. J Open Source </w:t>
        </w:r>
        <w:proofErr w:type="spellStart"/>
        <w:r w:rsidR="00B811BE" w:rsidRPr="00B811BE">
          <w:rPr>
            <w:rFonts w:ascii="Times New Roman" w:eastAsia="Times New Roman" w:hAnsi="Times New Roman" w:cs="Times New Roman"/>
            <w:color w:val="000000"/>
            <w:lang w:val="en-CA"/>
          </w:rPr>
          <w:t>Softw</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4</w:t>
        </w:r>
        <w:r w:rsidR="00B811BE" w:rsidRPr="00B811BE">
          <w:rPr>
            <w:rFonts w:ascii="Times New Roman" w:eastAsia="Times New Roman" w:hAnsi="Times New Roman" w:cs="Times New Roman"/>
            <w:color w:val="000000"/>
            <w:lang w:val="en-CA"/>
          </w:rPr>
          <w:t>:1686.</w:t>
        </w:r>
      </w:hyperlink>
    </w:p>
    <w:p w14:paraId="60C6001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0" w:history="1">
        <w:r w:rsidR="00B811BE" w:rsidRPr="00B811BE">
          <w:rPr>
            <w:rFonts w:ascii="Times New Roman" w:eastAsia="Times New Roman" w:hAnsi="Times New Roman" w:cs="Times New Roman"/>
            <w:color w:val="000000"/>
            <w:lang w:val="en-CA"/>
          </w:rPr>
          <w:t xml:space="preserve">17.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Dixon P. </w:t>
        </w:r>
        <w:r w:rsidR="00B811BE" w:rsidRPr="00B811BE">
          <w:rPr>
            <w:rFonts w:ascii="Times New Roman" w:eastAsia="Times New Roman" w:hAnsi="Times New Roman" w:cs="Times New Roman"/>
            <w:color w:val="000000"/>
            <w:lang w:val="en-CA"/>
          </w:rPr>
          <w:t xml:space="preserve">2003. VEGAN, a package of R functions for community ecology. J Veg Sci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:927–930.</w:t>
        </w:r>
      </w:hyperlink>
    </w:p>
    <w:p w14:paraId="26FE824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1" w:history="1">
        <w:r w:rsidR="00B811BE" w:rsidRPr="00B811BE">
          <w:rPr>
            <w:rFonts w:ascii="Times New Roman" w:eastAsia="Times New Roman" w:hAnsi="Times New Roman" w:cs="Times New Roman"/>
            <w:color w:val="000000"/>
            <w:lang w:val="en-CA"/>
          </w:rPr>
          <w:t xml:space="preserve">18.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Whittaker RH. </w:t>
        </w:r>
        <w:r w:rsidR="00B811BE" w:rsidRPr="00B811BE">
          <w:rPr>
            <w:rFonts w:ascii="Times New Roman" w:eastAsia="Times New Roman" w:hAnsi="Times New Roman" w:cs="Times New Roman"/>
            <w:color w:val="000000"/>
            <w:lang w:val="en-CA"/>
          </w:rPr>
          <w:t xml:space="preserve">1972. Evolution and Measurement of Species Diversity. TAXON </w:t>
        </w:r>
        <w:r w:rsidR="00B811BE" w:rsidRPr="00B811BE">
          <w:rPr>
            <w:rFonts w:ascii="Times New Roman" w:eastAsia="Times New Roman" w:hAnsi="Times New Roman" w:cs="Times New Roman"/>
            <w:b/>
            <w:bCs/>
            <w:color w:val="000000"/>
            <w:lang w:val="en-CA"/>
          </w:rPr>
          <w:t>21</w:t>
        </w:r>
        <w:r w:rsidR="00B811BE" w:rsidRPr="00B811BE">
          <w:rPr>
            <w:rFonts w:ascii="Times New Roman" w:eastAsia="Times New Roman" w:hAnsi="Times New Roman" w:cs="Times New Roman"/>
            <w:color w:val="000000"/>
            <w:lang w:val="en-CA"/>
          </w:rPr>
          <w:t>:213–251.</w:t>
        </w:r>
      </w:hyperlink>
    </w:p>
    <w:p w14:paraId="0CD94E7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2" w:history="1">
        <w:r w:rsidR="00B811BE" w:rsidRPr="00B811BE">
          <w:rPr>
            <w:rFonts w:ascii="Times New Roman" w:eastAsia="Times New Roman" w:hAnsi="Times New Roman" w:cs="Times New Roman"/>
            <w:color w:val="000000"/>
            <w:lang w:val="en-CA"/>
          </w:rPr>
          <w:t xml:space="preserve">19. </w:t>
        </w:r>
        <w:r w:rsidR="00B811BE" w:rsidRPr="00B811BE">
          <w:rPr>
            <w:rFonts w:ascii="Times New Roman" w:eastAsia="Times New Roman" w:hAnsi="Times New Roman" w:cs="Times New Roman"/>
            <w:b/>
            <w:bCs/>
            <w:color w:val="000000"/>
            <w:lang w:val="en-CA"/>
          </w:rPr>
          <w:tab/>
          <w:t xml:space="preserve">Chao A. </w:t>
        </w:r>
        <w:r w:rsidR="00B811BE" w:rsidRPr="00B811BE">
          <w:rPr>
            <w:rFonts w:ascii="Times New Roman" w:eastAsia="Times New Roman" w:hAnsi="Times New Roman" w:cs="Times New Roman"/>
            <w:color w:val="000000"/>
            <w:lang w:val="en-CA"/>
          </w:rPr>
          <w:t xml:space="preserve">1984. Nonparametric Estimation of the Number of Classes in a Population. Scand J Stat </w:t>
        </w:r>
        <w:r w:rsidR="00B811BE" w:rsidRPr="00B811BE">
          <w:rPr>
            <w:rFonts w:ascii="Times New Roman" w:eastAsia="Times New Roman" w:hAnsi="Times New Roman" w:cs="Times New Roman"/>
            <w:b/>
            <w:bCs/>
            <w:color w:val="000000"/>
            <w:lang w:val="en-CA"/>
          </w:rPr>
          <w:t>11</w:t>
        </w:r>
        <w:r w:rsidR="00B811BE" w:rsidRPr="00B811BE">
          <w:rPr>
            <w:rFonts w:ascii="Times New Roman" w:eastAsia="Times New Roman" w:hAnsi="Times New Roman" w:cs="Times New Roman"/>
            <w:color w:val="000000"/>
            <w:lang w:val="en-CA"/>
          </w:rPr>
          <w:t>:265–270.</w:t>
        </w:r>
      </w:hyperlink>
    </w:p>
    <w:p w14:paraId="07A3EF3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3" w:history="1">
        <w:r w:rsidR="00B811BE" w:rsidRPr="00B811BE">
          <w:rPr>
            <w:rFonts w:ascii="Times New Roman" w:eastAsia="Times New Roman" w:hAnsi="Times New Roman" w:cs="Times New Roman"/>
            <w:color w:val="000000"/>
            <w:lang w:val="en-CA"/>
          </w:rPr>
          <w:t xml:space="preserve">20. </w:t>
        </w:r>
        <w:r w:rsidR="00B811BE" w:rsidRPr="00B811BE">
          <w:rPr>
            <w:rFonts w:ascii="Times New Roman" w:eastAsia="Times New Roman" w:hAnsi="Times New Roman" w:cs="Times New Roman"/>
            <w:b/>
            <w:bCs/>
            <w:color w:val="000000"/>
            <w:lang w:val="en-CA"/>
          </w:rPr>
          <w:tab/>
          <w:t xml:space="preserve">Chao A, Lee S-M. </w:t>
        </w:r>
        <w:r w:rsidR="00B811BE" w:rsidRPr="00B811BE">
          <w:rPr>
            <w:rFonts w:ascii="Times New Roman" w:eastAsia="Times New Roman" w:hAnsi="Times New Roman" w:cs="Times New Roman"/>
            <w:color w:val="000000"/>
            <w:lang w:val="en-CA"/>
          </w:rPr>
          <w:t xml:space="preserve">1992. Estimating the Number of Classes via Sample Coverage. J Am Stat Assoc </w:t>
        </w:r>
        <w:r w:rsidR="00B811BE" w:rsidRPr="00B811BE">
          <w:rPr>
            <w:rFonts w:ascii="Times New Roman" w:eastAsia="Times New Roman" w:hAnsi="Times New Roman" w:cs="Times New Roman"/>
            <w:b/>
            <w:bCs/>
            <w:color w:val="000000"/>
            <w:lang w:val="en-CA"/>
          </w:rPr>
          <w:t>87</w:t>
        </w:r>
        <w:r w:rsidR="00B811BE" w:rsidRPr="00B811BE">
          <w:rPr>
            <w:rFonts w:ascii="Times New Roman" w:eastAsia="Times New Roman" w:hAnsi="Times New Roman" w:cs="Times New Roman"/>
            <w:color w:val="000000"/>
            <w:lang w:val="en-CA"/>
          </w:rPr>
          <w:t>:210–217.</w:t>
        </w:r>
      </w:hyperlink>
    </w:p>
    <w:p w14:paraId="371BFAFA"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4" w:history="1">
        <w:r w:rsidR="00B811BE" w:rsidRPr="00B811BE">
          <w:rPr>
            <w:rFonts w:ascii="Times New Roman" w:eastAsia="Times New Roman" w:hAnsi="Times New Roman" w:cs="Times New Roman"/>
            <w:color w:val="000000"/>
            <w:lang w:val="en-CA"/>
          </w:rPr>
          <w:t xml:space="preserve">21.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Shannon CE.</w:t>
        </w:r>
        <w:r w:rsidR="00B811BE" w:rsidRPr="00B811BE">
          <w:rPr>
            <w:rFonts w:ascii="Times New Roman" w:eastAsia="Times New Roman" w:hAnsi="Times New Roman" w:cs="Times New Roman"/>
            <w:color w:val="000000"/>
            <w:lang w:val="en-CA"/>
          </w:rPr>
          <w:t xml:space="preserve"> 1948. A mathematical theory of communication. Bell Syst Tech J 27:379–423.</w:t>
        </w:r>
      </w:hyperlink>
    </w:p>
    <w:p w14:paraId="477809E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5" w:history="1">
        <w:r w:rsidR="00B811BE" w:rsidRPr="00B811BE">
          <w:rPr>
            <w:rFonts w:ascii="Times New Roman" w:eastAsia="Times New Roman" w:hAnsi="Times New Roman" w:cs="Times New Roman"/>
            <w:color w:val="000000"/>
            <w:lang w:val="en-CA"/>
          </w:rPr>
          <w:t xml:space="preserve">22.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Simpson EH.</w:t>
        </w:r>
        <w:r w:rsidR="00B811BE" w:rsidRPr="00B811BE">
          <w:rPr>
            <w:rFonts w:ascii="Times New Roman" w:eastAsia="Times New Roman" w:hAnsi="Times New Roman" w:cs="Times New Roman"/>
            <w:color w:val="000000"/>
            <w:lang w:val="en-CA"/>
          </w:rPr>
          <w:t xml:space="preserve"> 1949. Measurement of Diversity. 4148. Nature </w:t>
        </w:r>
        <w:r w:rsidR="00B811BE" w:rsidRPr="00B811BE">
          <w:rPr>
            <w:rFonts w:ascii="Times New Roman" w:eastAsia="Times New Roman" w:hAnsi="Times New Roman" w:cs="Times New Roman"/>
            <w:b/>
            <w:bCs/>
            <w:color w:val="000000"/>
            <w:lang w:val="en-CA"/>
          </w:rPr>
          <w:t>163</w:t>
        </w:r>
        <w:r w:rsidR="00B811BE" w:rsidRPr="00B811BE">
          <w:rPr>
            <w:rFonts w:ascii="Times New Roman" w:eastAsia="Times New Roman" w:hAnsi="Times New Roman" w:cs="Times New Roman"/>
            <w:color w:val="000000"/>
            <w:lang w:val="en-CA"/>
          </w:rPr>
          <w:t>:688–688.</w:t>
        </w:r>
      </w:hyperlink>
    </w:p>
    <w:p w14:paraId="6321E9BE"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6" w:history="1">
        <w:r w:rsidR="00B811BE" w:rsidRPr="00B811BE">
          <w:rPr>
            <w:rFonts w:ascii="Times New Roman" w:eastAsia="Times New Roman" w:hAnsi="Times New Roman" w:cs="Times New Roman"/>
            <w:color w:val="000000"/>
            <w:lang w:val="en-CA"/>
          </w:rPr>
          <w:t xml:space="preserve">23. </w:t>
        </w:r>
        <w:r w:rsidR="00B811BE" w:rsidRPr="00B811BE">
          <w:rPr>
            <w:rFonts w:ascii="Times New Roman" w:eastAsia="Times New Roman" w:hAnsi="Times New Roman" w:cs="Times New Roman"/>
            <w:b/>
            <w:bCs/>
            <w:color w:val="000000"/>
            <w:lang w:val="en-CA"/>
          </w:rPr>
          <w:tab/>
          <w:t xml:space="preserve">Fisher RA, Corbet AS, Williams CB. </w:t>
        </w:r>
        <w:r w:rsidR="00B811BE" w:rsidRPr="00B811BE">
          <w:rPr>
            <w:rFonts w:ascii="Times New Roman" w:eastAsia="Times New Roman" w:hAnsi="Times New Roman" w:cs="Times New Roman"/>
            <w:color w:val="000000"/>
            <w:lang w:val="en-CA"/>
          </w:rPr>
          <w:t xml:space="preserve">1943. The Relation Between the Number of Species and the Number of Individuals in a Random Sample of an Animal Population. J Anim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12</w:t>
        </w:r>
        <w:r w:rsidR="00B811BE" w:rsidRPr="00B811BE">
          <w:rPr>
            <w:rFonts w:ascii="Times New Roman" w:eastAsia="Times New Roman" w:hAnsi="Times New Roman" w:cs="Times New Roman"/>
            <w:color w:val="000000"/>
            <w:lang w:val="en-CA"/>
          </w:rPr>
          <w:t>:42–58.</w:t>
        </w:r>
      </w:hyperlink>
    </w:p>
    <w:p w14:paraId="271108A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7" w:history="1">
        <w:r w:rsidR="00B811BE" w:rsidRPr="00B811BE">
          <w:rPr>
            <w:rFonts w:ascii="Times New Roman" w:eastAsia="Times New Roman" w:hAnsi="Times New Roman" w:cs="Times New Roman"/>
            <w:color w:val="000000"/>
            <w:lang w:val="en-CA"/>
          </w:rPr>
          <w:t>24.</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Fisher RA. </w:t>
        </w:r>
        <w:r w:rsidR="00B811BE" w:rsidRPr="00B811BE">
          <w:rPr>
            <w:rFonts w:ascii="Times New Roman" w:eastAsia="Times New Roman" w:hAnsi="Times New Roman" w:cs="Times New Roman"/>
            <w:color w:val="000000"/>
            <w:lang w:val="en-CA"/>
          </w:rPr>
          <w:t xml:space="preserve">1992. Statistical Methods for Research Workers, p. 66–70.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Kotz, S, Johnson, NL (eds.), Breakthroughs in Statistics: Methodology and Distribution. Springer, New York, NY.</w:t>
        </w:r>
      </w:hyperlink>
    </w:p>
    <w:p w14:paraId="53858DF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8" w:history="1">
        <w:r w:rsidR="00B811BE" w:rsidRPr="00B811BE">
          <w:rPr>
            <w:rFonts w:ascii="Times New Roman" w:eastAsia="Times New Roman" w:hAnsi="Times New Roman" w:cs="Times New Roman"/>
            <w:color w:val="000000"/>
            <w:lang w:val="en-CA"/>
          </w:rPr>
          <w:t xml:space="preserve">25.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 Knight R. </w:t>
        </w:r>
        <w:r w:rsidR="00B811BE" w:rsidRPr="00B811BE">
          <w:rPr>
            <w:rFonts w:ascii="Times New Roman" w:eastAsia="Times New Roman" w:hAnsi="Times New Roman" w:cs="Times New Roman"/>
            <w:color w:val="000000"/>
            <w:lang w:val="en-CA"/>
          </w:rPr>
          <w:t xml:space="preserve">2005. </w:t>
        </w:r>
        <w:proofErr w:type="spellStart"/>
        <w:r w:rsidR="00B811BE" w:rsidRPr="00B811BE">
          <w:rPr>
            <w:rFonts w:ascii="Times New Roman" w:eastAsia="Times New Roman" w:hAnsi="Times New Roman" w:cs="Times New Roman"/>
            <w:color w:val="000000"/>
            <w:lang w:val="en-CA"/>
          </w:rPr>
          <w:t>UniFrac</w:t>
        </w:r>
        <w:proofErr w:type="spellEnd"/>
        <w:r w:rsidR="00B811BE" w:rsidRPr="00B811BE">
          <w:rPr>
            <w:rFonts w:ascii="Times New Roman" w:eastAsia="Times New Roman" w:hAnsi="Times New Roman" w:cs="Times New Roman"/>
            <w:color w:val="000000"/>
            <w:lang w:val="en-CA"/>
          </w:rPr>
          <w:t xml:space="preserve">: a New Phylogenetic Method for Comparing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71</w:t>
        </w:r>
        <w:r w:rsidR="00B811BE" w:rsidRPr="00B811BE">
          <w:rPr>
            <w:rFonts w:ascii="Times New Roman" w:eastAsia="Times New Roman" w:hAnsi="Times New Roman" w:cs="Times New Roman"/>
            <w:color w:val="000000"/>
            <w:lang w:val="en-CA"/>
          </w:rPr>
          <w:t>:8228–8235.</w:t>
        </w:r>
      </w:hyperlink>
    </w:p>
    <w:p w14:paraId="45A4F9E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89" w:history="1">
        <w:r w:rsidR="00B811BE" w:rsidRPr="00B811BE">
          <w:rPr>
            <w:rFonts w:ascii="Times New Roman" w:eastAsia="Times New Roman" w:hAnsi="Times New Roman" w:cs="Times New Roman"/>
            <w:color w:val="000000"/>
            <w:lang w:val="en-CA"/>
          </w:rPr>
          <w:t>26.</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Lozupone</w:t>
        </w:r>
        <w:proofErr w:type="spellEnd"/>
        <w:r w:rsidR="00B811BE" w:rsidRPr="00B811BE">
          <w:rPr>
            <w:rFonts w:ascii="Times New Roman" w:eastAsia="Times New Roman" w:hAnsi="Times New Roman" w:cs="Times New Roman"/>
            <w:b/>
            <w:bCs/>
            <w:color w:val="000000"/>
            <w:lang w:val="en-CA"/>
          </w:rPr>
          <w:t xml:space="preserve"> CA, Hamady M, Kelley ST, Knight R.</w:t>
        </w:r>
        <w:r w:rsidR="00B811BE" w:rsidRPr="00B811BE">
          <w:rPr>
            <w:rFonts w:ascii="Times New Roman" w:eastAsia="Times New Roman" w:hAnsi="Times New Roman" w:cs="Times New Roman"/>
            <w:color w:val="000000"/>
            <w:lang w:val="en-CA"/>
          </w:rPr>
          <w:t xml:space="preserve"> 2007. Quantitative and Qualitative β Diversity Measures Lead to Different Insights into Factors That Structure Microbial Communities. Appl Environ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73</w:t>
        </w:r>
        <w:r w:rsidR="00B811BE" w:rsidRPr="00B811BE">
          <w:rPr>
            <w:rFonts w:ascii="Times New Roman" w:eastAsia="Times New Roman" w:hAnsi="Times New Roman" w:cs="Times New Roman"/>
            <w:color w:val="000000"/>
            <w:lang w:val="en-CA"/>
          </w:rPr>
          <w:t>:1576–1585.</w:t>
        </w:r>
      </w:hyperlink>
    </w:p>
    <w:p w14:paraId="6513E856"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0" w:history="1">
        <w:r w:rsidR="00B811BE" w:rsidRPr="00B811BE">
          <w:rPr>
            <w:rFonts w:ascii="Times New Roman" w:eastAsia="Times New Roman" w:hAnsi="Times New Roman" w:cs="Times New Roman"/>
            <w:color w:val="000000"/>
            <w:lang w:val="en-CA"/>
          </w:rPr>
          <w:t xml:space="preserve">27.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Jaccard P. </w:t>
        </w:r>
        <w:r w:rsidR="00B811BE" w:rsidRPr="00B811BE">
          <w:rPr>
            <w:rFonts w:ascii="Times New Roman" w:eastAsia="Times New Roman" w:hAnsi="Times New Roman" w:cs="Times New Roman"/>
            <w:color w:val="000000"/>
            <w:lang w:val="en-CA"/>
          </w:rPr>
          <w:t>1912. The Distribution of the Flora in the Alpine Zone. New Phytol</w:t>
        </w:r>
        <w:r w:rsidR="00B811BE" w:rsidRPr="00B811BE">
          <w:rPr>
            <w:rFonts w:ascii="Times New Roman" w:eastAsia="Times New Roman" w:hAnsi="Times New Roman" w:cs="Times New Roman"/>
            <w:b/>
            <w:bCs/>
            <w:color w:val="000000"/>
            <w:lang w:val="en-CA"/>
          </w:rPr>
          <w:t xml:space="preserve"> 11</w:t>
        </w:r>
        <w:r w:rsidR="00B811BE" w:rsidRPr="00B811BE">
          <w:rPr>
            <w:rFonts w:ascii="Times New Roman" w:eastAsia="Times New Roman" w:hAnsi="Times New Roman" w:cs="Times New Roman"/>
            <w:color w:val="000000"/>
            <w:lang w:val="en-CA"/>
          </w:rPr>
          <w:t>:37–50.</w:t>
        </w:r>
      </w:hyperlink>
    </w:p>
    <w:p w14:paraId="47C507C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1" w:history="1">
        <w:r w:rsidR="00B811BE" w:rsidRPr="00B811BE">
          <w:rPr>
            <w:rFonts w:ascii="Times New Roman" w:eastAsia="Times New Roman" w:hAnsi="Times New Roman" w:cs="Times New Roman"/>
            <w:color w:val="000000"/>
            <w:lang w:val="en-CA"/>
          </w:rPr>
          <w:t xml:space="preserve">28.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Bray JR, Curtis JT. </w:t>
        </w:r>
        <w:r w:rsidR="00B811BE" w:rsidRPr="00B811BE">
          <w:rPr>
            <w:rFonts w:ascii="Times New Roman" w:eastAsia="Times New Roman" w:hAnsi="Times New Roman" w:cs="Times New Roman"/>
            <w:color w:val="000000"/>
            <w:lang w:val="en-CA"/>
          </w:rPr>
          <w:t xml:space="preserve">1957. An Ordination of the Upland Forest Communities of Southern Wisconsin.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Monogr</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:326–349.</w:t>
        </w:r>
      </w:hyperlink>
    </w:p>
    <w:p w14:paraId="6CC843A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2" w:history="1">
        <w:r w:rsidR="00B811BE" w:rsidRPr="00B811BE">
          <w:rPr>
            <w:rFonts w:ascii="Times New Roman" w:eastAsia="Times New Roman" w:hAnsi="Times New Roman" w:cs="Times New Roman"/>
            <w:color w:val="000000"/>
            <w:lang w:val="en-CA"/>
          </w:rPr>
          <w:t xml:space="preserve">29.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Anderson MJ. </w:t>
        </w:r>
        <w:r w:rsidR="00B811BE" w:rsidRPr="00B811BE">
          <w:rPr>
            <w:rFonts w:ascii="Times New Roman" w:eastAsia="Times New Roman" w:hAnsi="Times New Roman" w:cs="Times New Roman"/>
            <w:color w:val="000000"/>
            <w:lang w:val="en-CA"/>
          </w:rPr>
          <w:t xml:space="preserve">2001. A new method for non-parametric multivariate analysis of variance. Austral </w:t>
        </w:r>
        <w:proofErr w:type="spellStart"/>
        <w:r w:rsidR="00B811BE" w:rsidRPr="00B811BE">
          <w:rPr>
            <w:rFonts w:ascii="Times New Roman" w:eastAsia="Times New Roman" w:hAnsi="Times New Roman" w:cs="Times New Roman"/>
            <w:color w:val="000000"/>
            <w:lang w:val="en-CA"/>
          </w:rPr>
          <w:t>Ecol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26</w:t>
        </w:r>
        <w:r w:rsidR="00B811BE" w:rsidRPr="00B811BE">
          <w:rPr>
            <w:rFonts w:ascii="Times New Roman" w:eastAsia="Times New Roman" w:hAnsi="Times New Roman" w:cs="Times New Roman"/>
            <w:color w:val="000000"/>
            <w:lang w:val="en-CA"/>
          </w:rPr>
          <w:t>:32–46.</w:t>
        </w:r>
      </w:hyperlink>
    </w:p>
    <w:p w14:paraId="59D7EF6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3" w:history="1">
        <w:r w:rsidR="00B811BE" w:rsidRPr="00B811BE">
          <w:rPr>
            <w:rFonts w:ascii="Times New Roman" w:eastAsia="Times New Roman" w:hAnsi="Times New Roman" w:cs="Times New Roman"/>
            <w:color w:val="000000"/>
            <w:lang w:val="en-CA"/>
          </w:rPr>
          <w:t xml:space="preserve">30.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Wickham H. </w:t>
        </w:r>
        <w:r w:rsidR="00B811BE" w:rsidRPr="00B811BE">
          <w:rPr>
            <w:rFonts w:ascii="Times New Roman" w:eastAsia="Times New Roman" w:hAnsi="Times New Roman" w:cs="Times New Roman"/>
            <w:color w:val="000000"/>
            <w:lang w:val="en-CA"/>
          </w:rPr>
          <w:t xml:space="preserve">2016. Data Analysis, p. 189–201. </w:t>
        </w:r>
        <w:r w:rsidR="00B811BE" w:rsidRPr="00B811BE">
          <w:rPr>
            <w:rFonts w:ascii="Times New Roman" w:eastAsia="Times New Roman" w:hAnsi="Times New Roman" w:cs="Times New Roman"/>
            <w:i/>
            <w:iCs/>
            <w:color w:val="000000"/>
            <w:lang w:val="en-CA"/>
          </w:rPr>
          <w:t>In</w:t>
        </w:r>
        <w:r w:rsidR="00B811BE" w:rsidRPr="00B811BE">
          <w:rPr>
            <w:rFonts w:ascii="Times New Roman" w:eastAsia="Times New Roman" w:hAnsi="Times New Roman" w:cs="Times New Roman"/>
            <w:color w:val="000000"/>
            <w:lang w:val="en-CA"/>
          </w:rPr>
          <w:t xml:space="preserve"> Wickham, H (ed.), ggplot2: Elegant Graphics for Data Analysis. Springer International Publishing, Cham.</w:t>
        </w:r>
      </w:hyperlink>
    </w:p>
    <w:p w14:paraId="4C09046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4" w:history="1">
        <w:r w:rsidR="00B811BE" w:rsidRPr="00B811BE">
          <w:rPr>
            <w:rFonts w:ascii="Times New Roman" w:eastAsia="Times New Roman" w:hAnsi="Times New Roman" w:cs="Times New Roman"/>
            <w:color w:val="000000"/>
            <w:lang w:val="en-CA"/>
          </w:rPr>
          <w:t xml:space="preserve">31.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Wickham H.</w:t>
        </w:r>
        <w:r w:rsidR="00B811BE" w:rsidRPr="00B811BE">
          <w:rPr>
            <w:rFonts w:ascii="Times New Roman" w:eastAsia="Times New Roman" w:hAnsi="Times New Roman" w:cs="Times New Roman"/>
            <w:color w:val="000000"/>
            <w:lang w:val="en-CA"/>
          </w:rPr>
          <w:t xml:space="preserve"> 2016. ggplot2. Springer International Publishing, Cham. http://link.springer.com/10.1007/978-3-319-24277-4. Retrieved 9 December 2023.</w:t>
        </w:r>
      </w:hyperlink>
    </w:p>
    <w:p w14:paraId="10FA110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5" w:history="1">
        <w:r w:rsidR="00B811BE" w:rsidRPr="00B811BE">
          <w:rPr>
            <w:rFonts w:ascii="Times New Roman" w:eastAsia="Times New Roman" w:hAnsi="Times New Roman" w:cs="Times New Roman"/>
            <w:color w:val="000000"/>
            <w:lang w:val="en-CA"/>
          </w:rPr>
          <w:t>32.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Lahti L, Shetty S.</w:t>
        </w:r>
        <w:r w:rsidR="00B811BE" w:rsidRPr="00B811BE">
          <w:rPr>
            <w:rFonts w:ascii="Times New Roman" w:eastAsia="Times New Roman" w:hAnsi="Times New Roman" w:cs="Times New Roman"/>
            <w:color w:val="000000"/>
            <w:lang w:val="en-CA"/>
          </w:rPr>
          <w:t xml:space="preserve"> 2023. microbiome: Microbiome Analytics (1.24.0). Bioconductor version: Release (3.18).</w:t>
        </w:r>
      </w:hyperlink>
    </w:p>
    <w:p w14:paraId="646AE7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6" w:history="1">
        <w:r w:rsidR="00B811BE" w:rsidRPr="00B811BE">
          <w:rPr>
            <w:rFonts w:ascii="Times New Roman" w:eastAsia="Times New Roman" w:hAnsi="Times New Roman" w:cs="Times New Roman"/>
            <w:color w:val="000000"/>
            <w:lang w:val="en-CA"/>
          </w:rPr>
          <w:t>33.</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Gao C-H, Yu G, Cai P. </w:t>
        </w:r>
        <w:r w:rsidR="00B811BE" w:rsidRPr="00B811BE">
          <w:rPr>
            <w:rFonts w:ascii="Times New Roman" w:eastAsia="Times New Roman" w:hAnsi="Times New Roman" w:cs="Times New Roman"/>
            <w:color w:val="000000"/>
            <w:lang w:val="en-CA"/>
          </w:rPr>
          <w:t xml:space="preserve">2021. </w:t>
        </w:r>
        <w:proofErr w:type="spellStart"/>
        <w:r w:rsidR="00B811BE" w:rsidRPr="00B811BE">
          <w:rPr>
            <w:rFonts w:ascii="Times New Roman" w:eastAsia="Times New Roman" w:hAnsi="Times New Roman" w:cs="Times New Roman"/>
            <w:color w:val="000000"/>
            <w:lang w:val="en-CA"/>
          </w:rPr>
          <w:t>ggVennDiagram</w:t>
        </w:r>
        <w:proofErr w:type="spellEnd"/>
        <w:r w:rsidR="00B811BE" w:rsidRPr="00B811BE">
          <w:rPr>
            <w:rFonts w:ascii="Times New Roman" w:eastAsia="Times New Roman" w:hAnsi="Times New Roman" w:cs="Times New Roman"/>
            <w:color w:val="000000"/>
            <w:lang w:val="en-CA"/>
          </w:rPr>
          <w:t>: An Intuitive, Easy-to-Use, and Highly Customizable R Package to Generate Venn Diagram. Front Genet 12.</w:t>
        </w:r>
      </w:hyperlink>
    </w:p>
    <w:p w14:paraId="7451ED0F"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7" w:history="1">
        <w:r w:rsidR="00B811BE" w:rsidRPr="00B811BE">
          <w:rPr>
            <w:rFonts w:ascii="Times New Roman" w:eastAsia="Times New Roman" w:hAnsi="Times New Roman" w:cs="Times New Roman"/>
            <w:color w:val="000000"/>
            <w:lang w:val="en-CA"/>
          </w:rPr>
          <w:t xml:space="preserve">34. </w:t>
        </w:r>
        <w:r w:rsidR="00B811BE" w:rsidRPr="00B811BE">
          <w:rPr>
            <w:rFonts w:ascii="Times New Roman" w:eastAsia="Times New Roman" w:hAnsi="Times New Roman" w:cs="Times New Roman"/>
            <w:b/>
            <w:bCs/>
            <w:color w:val="000000"/>
            <w:lang w:val="en-CA"/>
          </w:rPr>
          <w:tab/>
          <w:t xml:space="preserve">Love MI, Huber W, Anders S. </w:t>
        </w:r>
        <w:r w:rsidR="00B811BE" w:rsidRPr="00B811BE">
          <w:rPr>
            <w:rFonts w:ascii="Times New Roman" w:eastAsia="Times New Roman" w:hAnsi="Times New Roman" w:cs="Times New Roman"/>
            <w:color w:val="000000"/>
            <w:lang w:val="en-CA"/>
          </w:rPr>
          <w:t xml:space="preserve">2014. Moderated estimation of fold change and dispersion for RNA-seq data with DESeq2. Genome Biol </w:t>
        </w:r>
        <w:r w:rsidR="00B811BE" w:rsidRPr="00B811BE">
          <w:rPr>
            <w:rFonts w:ascii="Times New Roman" w:eastAsia="Times New Roman" w:hAnsi="Times New Roman" w:cs="Times New Roman"/>
            <w:b/>
            <w:bCs/>
            <w:color w:val="000000"/>
            <w:lang w:val="en-CA"/>
          </w:rPr>
          <w:t>15</w:t>
        </w:r>
        <w:r w:rsidR="00B811BE" w:rsidRPr="00B811BE">
          <w:rPr>
            <w:rFonts w:ascii="Times New Roman" w:eastAsia="Times New Roman" w:hAnsi="Times New Roman" w:cs="Times New Roman"/>
            <w:color w:val="000000"/>
            <w:lang w:val="en-CA"/>
          </w:rPr>
          <w:t>:550.</w:t>
        </w:r>
      </w:hyperlink>
    </w:p>
    <w:p w14:paraId="06003BBC"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8" w:history="1">
        <w:r w:rsidR="00B811BE" w:rsidRPr="00B811BE">
          <w:rPr>
            <w:rFonts w:ascii="Times New Roman" w:eastAsia="Times New Roman" w:hAnsi="Times New Roman" w:cs="Times New Roman"/>
            <w:color w:val="000000"/>
            <w:lang w:val="en-CA"/>
          </w:rPr>
          <w:t xml:space="preserve">35.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Ying S, Zeng D-N, Chi L, Tan Y, Galzote C, Cardona C, Lax S, Gilbert J, Quan Z-X. </w:t>
        </w:r>
        <w:r w:rsidR="00B811BE" w:rsidRPr="00B811BE">
          <w:rPr>
            <w:rFonts w:ascii="Times New Roman" w:eastAsia="Times New Roman" w:hAnsi="Times New Roman" w:cs="Times New Roman"/>
            <w:color w:val="000000"/>
            <w:lang w:val="en-CA"/>
          </w:rPr>
          <w:t xml:space="preserve">2015. The Influence of Age and Gender on Skin-Associated Microbial Communities in Urban and Rural Human Populations. PLOS ONE </w:t>
        </w:r>
        <w:proofErr w:type="gramStart"/>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0141842.</w:t>
        </w:r>
      </w:hyperlink>
    </w:p>
    <w:p w14:paraId="5200425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99" w:history="1">
        <w:r w:rsidR="00B811BE" w:rsidRPr="00B811BE">
          <w:rPr>
            <w:rFonts w:ascii="Times New Roman" w:eastAsia="Times New Roman" w:hAnsi="Times New Roman" w:cs="Times New Roman"/>
            <w:color w:val="000000"/>
            <w:lang w:val="en-CA"/>
          </w:rPr>
          <w:t xml:space="preserve">36.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Robert C, </w:t>
        </w:r>
        <w:proofErr w:type="spellStart"/>
        <w:r w:rsidR="00B811BE" w:rsidRPr="00B811BE">
          <w:rPr>
            <w:rFonts w:ascii="Times New Roman" w:eastAsia="Times New Roman" w:hAnsi="Times New Roman" w:cs="Times New Roman"/>
            <w:b/>
            <w:bCs/>
            <w:color w:val="000000"/>
            <w:lang w:val="en-CA"/>
          </w:rPr>
          <w:t>Cascella</w:t>
        </w:r>
        <w:proofErr w:type="spellEnd"/>
        <w:r w:rsidR="00B811BE" w:rsidRPr="00B811BE">
          <w:rPr>
            <w:rFonts w:ascii="Times New Roman" w:eastAsia="Times New Roman" w:hAnsi="Times New Roman" w:cs="Times New Roman"/>
            <w:b/>
            <w:bCs/>
            <w:color w:val="000000"/>
            <w:lang w:val="en-CA"/>
          </w:rPr>
          <w:t xml:space="preserve"> F, </w:t>
        </w:r>
        <w:proofErr w:type="spellStart"/>
        <w:r w:rsidR="00B811BE" w:rsidRPr="00B811BE">
          <w:rPr>
            <w:rFonts w:ascii="Times New Roman" w:eastAsia="Times New Roman" w:hAnsi="Times New Roman" w:cs="Times New Roman"/>
            <w:b/>
            <w:bCs/>
            <w:color w:val="000000"/>
            <w:lang w:val="en-CA"/>
          </w:rPr>
          <w:t>Mellai</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Barizzone</w:t>
        </w:r>
        <w:proofErr w:type="spellEnd"/>
        <w:r w:rsidR="00B811BE" w:rsidRPr="00B811BE">
          <w:rPr>
            <w:rFonts w:ascii="Times New Roman" w:eastAsia="Times New Roman" w:hAnsi="Times New Roman" w:cs="Times New Roman"/>
            <w:b/>
            <w:bCs/>
            <w:color w:val="000000"/>
            <w:lang w:val="en-CA"/>
          </w:rPr>
          <w:t xml:space="preserve"> N, Mignone F, Massa N, Nobile V, Bona E. </w:t>
        </w:r>
        <w:r w:rsidR="00B811BE" w:rsidRPr="00B811BE">
          <w:rPr>
            <w:rFonts w:ascii="Times New Roman" w:eastAsia="Times New Roman" w:hAnsi="Times New Roman" w:cs="Times New Roman"/>
            <w:color w:val="000000"/>
            <w:lang w:val="en-CA"/>
          </w:rPr>
          <w:t xml:space="preserve">2022. Influence of Sex on the Microbiota of the Human Face. Microorganisms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:2470.</w:t>
        </w:r>
      </w:hyperlink>
    </w:p>
    <w:p w14:paraId="6EFDA911"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0" w:history="1">
        <w:r w:rsidR="00B811BE" w:rsidRPr="00B811BE">
          <w:rPr>
            <w:rFonts w:ascii="Times New Roman" w:eastAsia="Times New Roman" w:hAnsi="Times New Roman" w:cs="Times New Roman"/>
            <w:color w:val="000000"/>
            <w:lang w:val="en-CA"/>
          </w:rPr>
          <w:t xml:space="preserve">37.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Vindenes</w:t>
        </w:r>
        <w:proofErr w:type="spellEnd"/>
        <w:r w:rsidR="00B811BE" w:rsidRPr="00B811BE">
          <w:rPr>
            <w:rFonts w:ascii="Times New Roman" w:eastAsia="Times New Roman" w:hAnsi="Times New Roman" w:cs="Times New Roman"/>
            <w:b/>
            <w:bCs/>
            <w:color w:val="000000"/>
            <w:lang w:val="en-CA"/>
          </w:rPr>
          <w:t xml:space="preserve"> HK, </w:t>
        </w:r>
        <w:proofErr w:type="spellStart"/>
        <w:r w:rsidR="00B811BE" w:rsidRPr="00B811BE">
          <w:rPr>
            <w:rFonts w:ascii="Times New Roman" w:eastAsia="Times New Roman" w:hAnsi="Times New Roman" w:cs="Times New Roman"/>
            <w:b/>
            <w:bCs/>
            <w:color w:val="000000"/>
            <w:lang w:val="en-CA"/>
          </w:rPr>
          <w:t>Drengenes</w:t>
        </w:r>
        <w:proofErr w:type="spellEnd"/>
        <w:r w:rsidR="00B811BE" w:rsidRPr="00B811BE">
          <w:rPr>
            <w:rFonts w:ascii="Times New Roman" w:eastAsia="Times New Roman" w:hAnsi="Times New Roman" w:cs="Times New Roman"/>
            <w:b/>
            <w:bCs/>
            <w:color w:val="000000"/>
            <w:lang w:val="en-CA"/>
          </w:rPr>
          <w:t xml:space="preserve"> C, Amin H, Bertelsen RJ.</w:t>
        </w:r>
        <w:r w:rsidR="00B811BE" w:rsidRPr="00B811BE">
          <w:rPr>
            <w:rFonts w:ascii="Times New Roman" w:eastAsia="Times New Roman" w:hAnsi="Times New Roman" w:cs="Times New Roman"/>
            <w:color w:val="000000"/>
            <w:lang w:val="en-CA"/>
          </w:rPr>
          <w:t xml:space="preserve"> 2023. The impact of alcohol-based hand </w:t>
        </w:r>
        <w:proofErr w:type="spellStart"/>
        <w:r w:rsidR="00B811BE" w:rsidRPr="00B811BE">
          <w:rPr>
            <w:rFonts w:ascii="Times New Roman" w:eastAsia="Times New Roman" w:hAnsi="Times New Roman" w:cs="Times New Roman"/>
            <w:color w:val="000000"/>
            <w:lang w:val="en-CA"/>
          </w:rPr>
          <w:t>sanitiser</w:t>
        </w:r>
        <w:proofErr w:type="spellEnd"/>
        <w:r w:rsidR="00B811BE" w:rsidRPr="00B811BE">
          <w:rPr>
            <w:rFonts w:ascii="Times New Roman" w:eastAsia="Times New Roman" w:hAnsi="Times New Roman" w:cs="Times New Roman"/>
            <w:color w:val="000000"/>
            <w:lang w:val="en-CA"/>
          </w:rPr>
          <w:t xml:space="preserve"> and hand washing with soap and water on bacterial skin microbiota composition. JEADV Clin </w:t>
        </w:r>
        <w:proofErr w:type="spellStart"/>
        <w:r w:rsidR="00B811BE" w:rsidRPr="00B811BE">
          <w:rPr>
            <w:rFonts w:ascii="Times New Roman" w:eastAsia="Times New Roman" w:hAnsi="Times New Roman" w:cs="Times New Roman"/>
            <w:color w:val="000000"/>
            <w:lang w:val="en-CA"/>
          </w:rPr>
          <w:t>Pract</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:764–774.</w:t>
        </w:r>
      </w:hyperlink>
    </w:p>
    <w:p w14:paraId="144BEA7D"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1" w:history="1">
        <w:r w:rsidR="00B811BE" w:rsidRPr="00B811BE">
          <w:rPr>
            <w:rFonts w:ascii="Times New Roman" w:eastAsia="Times New Roman" w:hAnsi="Times New Roman" w:cs="Times New Roman"/>
            <w:color w:val="000000"/>
            <w:lang w:val="en-CA"/>
          </w:rPr>
          <w:t xml:space="preserve">38. </w:t>
        </w:r>
        <w:r w:rsidR="00B811BE" w:rsidRPr="00B811BE">
          <w:rPr>
            <w:rFonts w:ascii="Times New Roman" w:eastAsia="Times New Roman" w:hAnsi="Times New Roman" w:cs="Times New Roman"/>
            <w:b/>
            <w:bCs/>
            <w:color w:val="000000"/>
            <w:lang w:val="en-CA"/>
          </w:rPr>
          <w:tab/>
          <w:t xml:space="preserve">Finlay BB, Amato KR, Azad M, Blaser MJ, Bosch TCG, Chu H, Dominguez-Bello MG, Ehrlich SD, </w:t>
        </w:r>
        <w:proofErr w:type="spellStart"/>
        <w:r w:rsidR="00B811BE" w:rsidRPr="00B811BE">
          <w:rPr>
            <w:rFonts w:ascii="Times New Roman" w:eastAsia="Times New Roman" w:hAnsi="Times New Roman" w:cs="Times New Roman"/>
            <w:b/>
            <w:bCs/>
            <w:color w:val="000000"/>
            <w:lang w:val="en-CA"/>
          </w:rPr>
          <w:t>Elinav</w:t>
        </w:r>
        <w:proofErr w:type="spellEnd"/>
        <w:r w:rsidR="00B811BE" w:rsidRPr="00B811BE">
          <w:rPr>
            <w:rFonts w:ascii="Times New Roman" w:eastAsia="Times New Roman" w:hAnsi="Times New Roman" w:cs="Times New Roman"/>
            <w:b/>
            <w:bCs/>
            <w:color w:val="000000"/>
            <w:lang w:val="en-CA"/>
          </w:rPr>
          <w:t xml:space="preserve"> E, </w:t>
        </w:r>
        <w:proofErr w:type="spellStart"/>
        <w:r w:rsidR="00B811BE" w:rsidRPr="00B811BE">
          <w:rPr>
            <w:rFonts w:ascii="Times New Roman" w:eastAsia="Times New Roman" w:hAnsi="Times New Roman" w:cs="Times New Roman"/>
            <w:b/>
            <w:bCs/>
            <w:color w:val="000000"/>
            <w:lang w:val="en-CA"/>
          </w:rPr>
          <w:t>Geva-Zatorsky</w:t>
        </w:r>
        <w:proofErr w:type="spellEnd"/>
        <w:r w:rsidR="00B811BE" w:rsidRPr="00B811BE">
          <w:rPr>
            <w:rFonts w:ascii="Times New Roman" w:eastAsia="Times New Roman" w:hAnsi="Times New Roman" w:cs="Times New Roman"/>
            <w:b/>
            <w:bCs/>
            <w:color w:val="000000"/>
            <w:lang w:val="en-CA"/>
          </w:rPr>
          <w:t xml:space="preserve"> N, Gros P, Guillemin K, Keck F, </w:t>
        </w:r>
        <w:proofErr w:type="spellStart"/>
        <w:r w:rsidR="00B811BE" w:rsidRPr="00B811BE">
          <w:rPr>
            <w:rFonts w:ascii="Times New Roman" w:eastAsia="Times New Roman" w:hAnsi="Times New Roman" w:cs="Times New Roman"/>
            <w:b/>
            <w:bCs/>
            <w:color w:val="000000"/>
            <w:lang w:val="en-CA"/>
          </w:rPr>
          <w:t>Korem</w:t>
        </w:r>
        <w:proofErr w:type="spellEnd"/>
        <w:r w:rsidR="00B811BE" w:rsidRPr="00B811BE">
          <w:rPr>
            <w:rFonts w:ascii="Times New Roman" w:eastAsia="Times New Roman" w:hAnsi="Times New Roman" w:cs="Times New Roman"/>
            <w:b/>
            <w:bCs/>
            <w:color w:val="000000"/>
            <w:lang w:val="en-CA"/>
          </w:rPr>
          <w:t xml:space="preserve"> T, McFall-Ngai MJ, Melby MK, Nichter M, </w:t>
        </w:r>
        <w:proofErr w:type="spellStart"/>
        <w:r w:rsidR="00B811BE" w:rsidRPr="00B811BE">
          <w:rPr>
            <w:rFonts w:ascii="Times New Roman" w:eastAsia="Times New Roman" w:hAnsi="Times New Roman" w:cs="Times New Roman"/>
            <w:b/>
            <w:bCs/>
            <w:color w:val="000000"/>
            <w:lang w:val="en-CA"/>
          </w:rPr>
          <w:t>Pettersson</w:t>
        </w:r>
        <w:proofErr w:type="spellEnd"/>
        <w:r w:rsidR="00B811BE" w:rsidRPr="00B811BE">
          <w:rPr>
            <w:rFonts w:ascii="Times New Roman" w:eastAsia="Times New Roman" w:hAnsi="Times New Roman" w:cs="Times New Roman"/>
            <w:b/>
            <w:bCs/>
            <w:color w:val="000000"/>
            <w:lang w:val="en-CA"/>
          </w:rPr>
          <w:t xml:space="preserve"> S, </w:t>
        </w:r>
        <w:proofErr w:type="spellStart"/>
        <w:r w:rsidR="00B811BE" w:rsidRPr="00B811BE">
          <w:rPr>
            <w:rFonts w:ascii="Times New Roman" w:eastAsia="Times New Roman" w:hAnsi="Times New Roman" w:cs="Times New Roman"/>
            <w:b/>
            <w:bCs/>
            <w:color w:val="000000"/>
            <w:lang w:val="en-CA"/>
          </w:rPr>
          <w:t>Poinar</w:t>
        </w:r>
        <w:proofErr w:type="spellEnd"/>
        <w:r w:rsidR="00B811BE" w:rsidRPr="00B811BE">
          <w:rPr>
            <w:rFonts w:ascii="Times New Roman" w:eastAsia="Times New Roman" w:hAnsi="Times New Roman" w:cs="Times New Roman"/>
            <w:b/>
            <w:bCs/>
            <w:color w:val="000000"/>
            <w:lang w:val="en-CA"/>
          </w:rPr>
          <w:t xml:space="preserve"> H, Rees T, </w:t>
        </w:r>
        <w:proofErr w:type="spellStart"/>
        <w:r w:rsidR="00B811BE" w:rsidRPr="00B811BE">
          <w:rPr>
            <w:rFonts w:ascii="Times New Roman" w:eastAsia="Times New Roman" w:hAnsi="Times New Roman" w:cs="Times New Roman"/>
            <w:b/>
            <w:bCs/>
            <w:color w:val="000000"/>
            <w:lang w:val="en-CA"/>
          </w:rPr>
          <w:t>Tropini</w:t>
        </w:r>
        <w:proofErr w:type="spellEnd"/>
        <w:r w:rsidR="00B811BE" w:rsidRPr="00B811BE">
          <w:rPr>
            <w:rFonts w:ascii="Times New Roman" w:eastAsia="Times New Roman" w:hAnsi="Times New Roman" w:cs="Times New Roman"/>
            <w:b/>
            <w:bCs/>
            <w:color w:val="000000"/>
            <w:lang w:val="en-CA"/>
          </w:rPr>
          <w:t xml:space="preserve"> C, Zhao L, Giles-Vernick T. </w:t>
        </w:r>
        <w:r w:rsidR="00B811BE" w:rsidRPr="00B811BE">
          <w:rPr>
            <w:rFonts w:ascii="Times New Roman" w:eastAsia="Times New Roman" w:hAnsi="Times New Roman" w:cs="Times New Roman"/>
            <w:color w:val="000000"/>
            <w:lang w:val="en-CA"/>
          </w:rPr>
          <w:t xml:space="preserve">2021. The hygiene hypothesis, the COVID pandemic, and consequences for the human microbiome. Proc Natl </w:t>
        </w:r>
        <w:proofErr w:type="spellStart"/>
        <w:r w:rsidR="00B811BE" w:rsidRPr="00B811BE">
          <w:rPr>
            <w:rFonts w:ascii="Times New Roman" w:eastAsia="Times New Roman" w:hAnsi="Times New Roman" w:cs="Times New Roman"/>
            <w:color w:val="000000"/>
            <w:lang w:val="en-CA"/>
          </w:rPr>
          <w:t>Acad</w:t>
        </w:r>
        <w:proofErr w:type="spellEnd"/>
        <w:r w:rsidR="00B811BE" w:rsidRPr="00B811BE">
          <w:rPr>
            <w:rFonts w:ascii="Times New Roman" w:eastAsia="Times New Roman" w:hAnsi="Times New Roman" w:cs="Times New Roman"/>
            <w:color w:val="000000"/>
            <w:lang w:val="en-CA"/>
          </w:rPr>
          <w:t xml:space="preserve"> Sci U S A </w:t>
        </w:r>
        <w:proofErr w:type="gramStart"/>
        <w:r w:rsidR="00B811BE" w:rsidRPr="00B811BE">
          <w:rPr>
            <w:rFonts w:ascii="Times New Roman" w:eastAsia="Times New Roman" w:hAnsi="Times New Roman" w:cs="Times New Roman"/>
            <w:b/>
            <w:bCs/>
            <w:color w:val="000000"/>
            <w:lang w:val="en-CA"/>
          </w:rPr>
          <w:t>118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2010217118.</w:t>
        </w:r>
      </w:hyperlink>
    </w:p>
    <w:p w14:paraId="3F6F73E2"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2" w:history="1">
        <w:r w:rsidR="00B811BE" w:rsidRPr="00B811BE">
          <w:rPr>
            <w:rFonts w:ascii="Times New Roman" w:eastAsia="Times New Roman" w:hAnsi="Times New Roman" w:cs="Times New Roman"/>
            <w:color w:val="000000"/>
            <w:lang w:val="en-CA"/>
          </w:rPr>
          <w:t xml:space="preserve">39. </w:t>
        </w:r>
        <w:r w:rsidR="00B811BE" w:rsidRPr="00B811BE">
          <w:rPr>
            <w:rFonts w:ascii="Times New Roman" w:eastAsia="Times New Roman" w:hAnsi="Times New Roman" w:cs="Times New Roman"/>
            <w:b/>
            <w:bCs/>
            <w:color w:val="000000"/>
            <w:lang w:val="en-CA"/>
          </w:rPr>
          <w:tab/>
          <w:t xml:space="preserve">Valeri F, Endres K. </w:t>
        </w:r>
        <w:r w:rsidR="00B811BE" w:rsidRPr="00B811BE">
          <w:rPr>
            <w:rFonts w:ascii="Times New Roman" w:eastAsia="Times New Roman" w:hAnsi="Times New Roman" w:cs="Times New Roman"/>
            <w:color w:val="000000"/>
            <w:lang w:val="en-CA"/>
          </w:rPr>
          <w:t xml:space="preserve">2021. How biological sex of the host shapes its gut microbiota. Front </w:t>
        </w:r>
        <w:proofErr w:type="spellStart"/>
        <w:r w:rsidR="00B811BE" w:rsidRPr="00B811BE">
          <w:rPr>
            <w:rFonts w:ascii="Times New Roman" w:eastAsia="Times New Roman" w:hAnsi="Times New Roman" w:cs="Times New Roman"/>
            <w:color w:val="000000"/>
            <w:lang w:val="en-CA"/>
          </w:rPr>
          <w:t>Neuroendocrinol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61</w:t>
        </w:r>
        <w:r w:rsidR="00B811BE" w:rsidRPr="00B811BE">
          <w:rPr>
            <w:rFonts w:ascii="Times New Roman" w:eastAsia="Times New Roman" w:hAnsi="Times New Roman" w:cs="Times New Roman"/>
            <w:color w:val="000000"/>
            <w:lang w:val="en-CA"/>
          </w:rPr>
          <w:t>:100912.</w:t>
        </w:r>
      </w:hyperlink>
    </w:p>
    <w:p w14:paraId="31BD80F7"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3" w:history="1">
        <w:r w:rsidR="00B811BE" w:rsidRPr="00B811BE">
          <w:rPr>
            <w:rFonts w:ascii="Times New Roman" w:eastAsia="Times New Roman" w:hAnsi="Times New Roman" w:cs="Times New Roman"/>
            <w:color w:val="000000"/>
            <w:lang w:val="en-CA"/>
          </w:rPr>
          <w:t xml:space="preserve">40.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Skowron</w:t>
        </w:r>
        <w:proofErr w:type="spellEnd"/>
        <w:r w:rsidR="00B811BE" w:rsidRPr="00B811BE">
          <w:rPr>
            <w:rFonts w:ascii="Times New Roman" w:eastAsia="Times New Roman" w:hAnsi="Times New Roman" w:cs="Times New Roman"/>
            <w:b/>
            <w:bCs/>
            <w:color w:val="000000"/>
            <w:lang w:val="en-CA"/>
          </w:rPr>
          <w:t xml:space="preserve"> K, </w:t>
        </w:r>
        <w:proofErr w:type="spellStart"/>
        <w:r w:rsidR="00B811BE" w:rsidRPr="00B811BE">
          <w:rPr>
            <w:rFonts w:ascii="Times New Roman" w:eastAsia="Times New Roman" w:hAnsi="Times New Roman" w:cs="Times New Roman"/>
            <w:b/>
            <w:bCs/>
            <w:color w:val="000000"/>
            <w:lang w:val="en-CA"/>
          </w:rPr>
          <w:t>Bauza-Kaszewska</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Kraszewska</w:t>
        </w:r>
        <w:proofErr w:type="spellEnd"/>
        <w:r w:rsidR="00B811BE" w:rsidRPr="00B811BE">
          <w:rPr>
            <w:rFonts w:ascii="Times New Roman" w:eastAsia="Times New Roman" w:hAnsi="Times New Roman" w:cs="Times New Roman"/>
            <w:b/>
            <w:bCs/>
            <w:color w:val="000000"/>
            <w:lang w:val="en-CA"/>
          </w:rPr>
          <w:t xml:space="preserve"> Z, </w:t>
        </w:r>
        <w:proofErr w:type="spellStart"/>
        <w:r w:rsidR="00B811BE" w:rsidRPr="00B811BE">
          <w:rPr>
            <w:rFonts w:ascii="Times New Roman" w:eastAsia="Times New Roman" w:hAnsi="Times New Roman" w:cs="Times New Roman"/>
            <w:b/>
            <w:bCs/>
            <w:color w:val="000000"/>
            <w:lang w:val="en-CA"/>
          </w:rPr>
          <w:t>Wiktorczyk-Kapischke</w:t>
        </w:r>
        <w:proofErr w:type="spellEnd"/>
        <w:r w:rsidR="00B811BE" w:rsidRPr="00B811BE">
          <w:rPr>
            <w:rFonts w:ascii="Times New Roman" w:eastAsia="Times New Roman" w:hAnsi="Times New Roman" w:cs="Times New Roman"/>
            <w:b/>
            <w:bCs/>
            <w:color w:val="000000"/>
            <w:lang w:val="en-CA"/>
          </w:rPr>
          <w:t xml:space="preserve"> N, </w:t>
        </w:r>
        <w:proofErr w:type="spellStart"/>
        <w:r w:rsidR="00B811BE" w:rsidRPr="00B811BE">
          <w:rPr>
            <w:rFonts w:ascii="Times New Roman" w:eastAsia="Times New Roman" w:hAnsi="Times New Roman" w:cs="Times New Roman"/>
            <w:b/>
            <w:bCs/>
            <w:color w:val="000000"/>
            <w:lang w:val="en-CA"/>
          </w:rPr>
          <w:t>Grudlewska</w:t>
        </w:r>
        <w:proofErr w:type="spellEnd"/>
        <w:r w:rsidR="00B811BE" w:rsidRPr="00B811BE">
          <w:rPr>
            <w:rFonts w:ascii="Times New Roman" w:eastAsia="Times New Roman" w:hAnsi="Times New Roman" w:cs="Times New Roman"/>
            <w:b/>
            <w:bCs/>
            <w:color w:val="000000"/>
            <w:lang w:val="en-CA"/>
          </w:rPr>
          <w:t xml:space="preserve">-Buda K, </w:t>
        </w:r>
        <w:proofErr w:type="spellStart"/>
        <w:r w:rsidR="00B811BE" w:rsidRPr="00B811BE">
          <w:rPr>
            <w:rFonts w:ascii="Times New Roman" w:eastAsia="Times New Roman" w:hAnsi="Times New Roman" w:cs="Times New Roman"/>
            <w:b/>
            <w:bCs/>
            <w:color w:val="000000"/>
            <w:lang w:val="en-CA"/>
          </w:rPr>
          <w:t>Kwiecińska-Piróg</w:t>
        </w:r>
        <w:proofErr w:type="spellEnd"/>
        <w:r w:rsidR="00B811BE" w:rsidRPr="00B811BE">
          <w:rPr>
            <w:rFonts w:ascii="Times New Roman" w:eastAsia="Times New Roman" w:hAnsi="Times New Roman" w:cs="Times New Roman"/>
            <w:b/>
            <w:bCs/>
            <w:color w:val="000000"/>
            <w:lang w:val="en-CA"/>
          </w:rPr>
          <w:t xml:space="preserve"> J, </w:t>
        </w:r>
        <w:proofErr w:type="spellStart"/>
        <w:r w:rsidR="00B811BE" w:rsidRPr="00B811BE">
          <w:rPr>
            <w:rFonts w:ascii="Times New Roman" w:eastAsia="Times New Roman" w:hAnsi="Times New Roman" w:cs="Times New Roman"/>
            <w:b/>
            <w:bCs/>
            <w:color w:val="000000"/>
            <w:lang w:val="en-CA"/>
          </w:rPr>
          <w:t>Wałecka-Zacharska</w:t>
        </w:r>
        <w:proofErr w:type="spellEnd"/>
        <w:r w:rsidR="00B811BE" w:rsidRPr="00B811BE">
          <w:rPr>
            <w:rFonts w:ascii="Times New Roman" w:eastAsia="Times New Roman" w:hAnsi="Times New Roman" w:cs="Times New Roman"/>
            <w:b/>
            <w:bCs/>
            <w:color w:val="000000"/>
            <w:lang w:val="en-CA"/>
          </w:rPr>
          <w:t xml:space="preserve"> E, Radtke L, </w:t>
        </w:r>
        <w:proofErr w:type="spellStart"/>
        <w:r w:rsidR="00B811BE" w:rsidRPr="00B811BE">
          <w:rPr>
            <w:rFonts w:ascii="Times New Roman" w:eastAsia="Times New Roman" w:hAnsi="Times New Roman" w:cs="Times New Roman"/>
            <w:b/>
            <w:bCs/>
            <w:color w:val="000000"/>
            <w:lang w:val="en-CA"/>
          </w:rPr>
          <w:t>Gospodarek-Komkowska</w:t>
        </w:r>
        <w:proofErr w:type="spellEnd"/>
        <w:r w:rsidR="00B811BE" w:rsidRPr="00B811BE">
          <w:rPr>
            <w:rFonts w:ascii="Times New Roman" w:eastAsia="Times New Roman" w:hAnsi="Times New Roman" w:cs="Times New Roman"/>
            <w:b/>
            <w:bCs/>
            <w:color w:val="000000"/>
            <w:lang w:val="en-CA"/>
          </w:rPr>
          <w:t xml:space="preserve"> E.</w:t>
        </w:r>
        <w:r w:rsidR="00B811BE" w:rsidRPr="00B811BE">
          <w:rPr>
            <w:rFonts w:ascii="Times New Roman" w:eastAsia="Times New Roman" w:hAnsi="Times New Roman" w:cs="Times New Roman"/>
            <w:color w:val="000000"/>
            <w:lang w:val="en-CA"/>
          </w:rPr>
          <w:t xml:space="preserve"> 2021. Human Skin Microbiome: Impact of Intrinsic and Extrinsic Factors on Skin Microbiota. 3. Microorganisms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:543.</w:t>
        </w:r>
      </w:hyperlink>
    </w:p>
    <w:p w14:paraId="4E0951B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4" w:history="1">
        <w:r w:rsidR="00B811BE" w:rsidRPr="00B811BE">
          <w:rPr>
            <w:rFonts w:ascii="Times New Roman" w:eastAsia="Times New Roman" w:hAnsi="Times New Roman" w:cs="Times New Roman"/>
            <w:color w:val="000000"/>
            <w:lang w:val="en-CA"/>
          </w:rPr>
          <w:t>41.</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Grice EA, Segre JA.</w:t>
        </w:r>
        <w:r w:rsidR="00B811BE" w:rsidRPr="00B811BE">
          <w:rPr>
            <w:rFonts w:ascii="Times New Roman" w:eastAsia="Times New Roman" w:hAnsi="Times New Roman" w:cs="Times New Roman"/>
            <w:color w:val="000000"/>
            <w:lang w:val="en-CA"/>
          </w:rPr>
          <w:t xml:space="preserve"> 2011. The skin microbiome. Nat Rev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:244–253.</w:t>
        </w:r>
      </w:hyperlink>
    </w:p>
    <w:p w14:paraId="56915025"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5" w:history="1">
        <w:r w:rsidR="00B811BE" w:rsidRPr="00B811BE">
          <w:rPr>
            <w:rFonts w:ascii="Times New Roman" w:eastAsia="Times New Roman" w:hAnsi="Times New Roman" w:cs="Times New Roman"/>
            <w:color w:val="000000"/>
            <w:lang w:val="en-CA"/>
          </w:rPr>
          <w:t xml:space="preserve">42.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Kates</w:t>
        </w:r>
        <w:proofErr w:type="spellEnd"/>
        <w:r w:rsidR="00B811BE" w:rsidRPr="00B811BE">
          <w:rPr>
            <w:rFonts w:ascii="Times New Roman" w:eastAsia="Times New Roman" w:hAnsi="Times New Roman" w:cs="Times New Roman"/>
            <w:b/>
            <w:bCs/>
            <w:color w:val="000000"/>
            <w:lang w:val="en-CA"/>
          </w:rPr>
          <w:t xml:space="preserve"> AE, Jarrett O, </w:t>
        </w:r>
        <w:proofErr w:type="spellStart"/>
        <w:r w:rsidR="00B811BE" w:rsidRPr="00B811BE">
          <w:rPr>
            <w:rFonts w:ascii="Times New Roman" w:eastAsia="Times New Roman" w:hAnsi="Times New Roman" w:cs="Times New Roman"/>
            <w:b/>
            <w:bCs/>
            <w:color w:val="000000"/>
            <w:lang w:val="en-CA"/>
          </w:rPr>
          <w:t>Skarlupka</w:t>
        </w:r>
        <w:proofErr w:type="spellEnd"/>
        <w:r w:rsidR="00B811BE" w:rsidRPr="00B811BE">
          <w:rPr>
            <w:rFonts w:ascii="Times New Roman" w:eastAsia="Times New Roman" w:hAnsi="Times New Roman" w:cs="Times New Roman"/>
            <w:b/>
            <w:bCs/>
            <w:color w:val="000000"/>
            <w:lang w:val="en-CA"/>
          </w:rPr>
          <w:t xml:space="preserve"> JH, Sethi A, Duster M, Watson L, Suen G, Poulsen K, Safdar N. </w:t>
        </w:r>
        <w:r w:rsidR="00B811BE" w:rsidRPr="00B811BE">
          <w:rPr>
            <w:rFonts w:ascii="Times New Roman" w:eastAsia="Times New Roman" w:hAnsi="Times New Roman" w:cs="Times New Roman"/>
            <w:color w:val="000000"/>
            <w:lang w:val="en-CA"/>
          </w:rPr>
          <w:t xml:space="preserve">2020. Household Pet Ownership and the Microbial Diversity of the Human Gut Microbiota. Front Cell Infect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10:</w:t>
        </w:r>
        <w:r w:rsidR="00B811BE" w:rsidRPr="00B811BE">
          <w:rPr>
            <w:rFonts w:ascii="Times New Roman" w:eastAsia="Times New Roman" w:hAnsi="Times New Roman" w:cs="Times New Roman"/>
            <w:color w:val="000000"/>
            <w:lang w:val="en-CA"/>
          </w:rPr>
          <w:t>73.</w:t>
        </w:r>
      </w:hyperlink>
    </w:p>
    <w:p w14:paraId="1FBC73C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6" w:history="1">
        <w:r w:rsidR="00B811BE" w:rsidRPr="00B811BE">
          <w:rPr>
            <w:rFonts w:ascii="Times New Roman" w:eastAsia="Times New Roman" w:hAnsi="Times New Roman" w:cs="Times New Roman"/>
            <w:color w:val="000000"/>
            <w:lang w:val="en-CA"/>
          </w:rPr>
          <w:t xml:space="preserve">43.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Mahmud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Akter S, Tamanna SK, Mazumder L, Esti IZ, Banerjee S, Akter S, Hasan </w:t>
        </w:r>
        <w:proofErr w:type="spellStart"/>
        <w:r w:rsidR="00B811BE" w:rsidRPr="00B811BE">
          <w:rPr>
            <w:rFonts w:ascii="Times New Roman" w:eastAsia="Times New Roman" w:hAnsi="Times New Roman" w:cs="Times New Roman"/>
            <w:b/>
            <w:bCs/>
            <w:color w:val="000000"/>
            <w:lang w:val="en-CA"/>
          </w:rPr>
          <w:t>MdR</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Acharjee</w:t>
        </w:r>
        <w:proofErr w:type="spellEnd"/>
        <w:r w:rsidR="00B811BE" w:rsidRPr="00B811BE">
          <w:rPr>
            <w:rFonts w:ascii="Times New Roman" w:eastAsia="Times New Roman" w:hAnsi="Times New Roman" w:cs="Times New Roman"/>
            <w:b/>
            <w:bCs/>
            <w:color w:val="000000"/>
            <w:lang w:val="en-CA"/>
          </w:rPr>
          <w:t xml:space="preserve"> M, Hossain </w:t>
        </w:r>
        <w:proofErr w:type="spellStart"/>
        <w:r w:rsidR="00B811BE" w:rsidRPr="00B811BE">
          <w:rPr>
            <w:rFonts w:ascii="Times New Roman" w:eastAsia="Times New Roman" w:hAnsi="Times New Roman" w:cs="Times New Roman"/>
            <w:b/>
            <w:bCs/>
            <w:color w:val="000000"/>
            <w:lang w:val="en-CA"/>
          </w:rPr>
          <w:t>MdS</w:t>
        </w:r>
        <w:proofErr w:type="spellEnd"/>
        <w:r w:rsidR="00B811BE" w:rsidRPr="00B811BE">
          <w:rPr>
            <w:rFonts w:ascii="Times New Roman" w:eastAsia="Times New Roman" w:hAnsi="Times New Roman" w:cs="Times New Roman"/>
            <w:b/>
            <w:bCs/>
            <w:color w:val="000000"/>
            <w:lang w:val="en-CA"/>
          </w:rPr>
          <w:t xml:space="preserve">, </w:t>
        </w:r>
        <w:proofErr w:type="spellStart"/>
        <w:r w:rsidR="00B811BE" w:rsidRPr="00B811BE">
          <w:rPr>
            <w:rFonts w:ascii="Times New Roman" w:eastAsia="Times New Roman" w:hAnsi="Times New Roman" w:cs="Times New Roman"/>
            <w:b/>
            <w:bCs/>
            <w:color w:val="000000"/>
            <w:lang w:val="en-CA"/>
          </w:rPr>
          <w:t>Pirttilä</w:t>
        </w:r>
        <w:proofErr w:type="spellEnd"/>
        <w:r w:rsidR="00B811BE" w:rsidRPr="00B811BE">
          <w:rPr>
            <w:rFonts w:ascii="Times New Roman" w:eastAsia="Times New Roman" w:hAnsi="Times New Roman" w:cs="Times New Roman"/>
            <w:b/>
            <w:bCs/>
            <w:color w:val="000000"/>
            <w:lang w:val="en-CA"/>
          </w:rPr>
          <w:t xml:space="preserve"> AM.</w:t>
        </w:r>
        <w:r w:rsidR="00B811BE" w:rsidRPr="00B811BE">
          <w:rPr>
            <w:rFonts w:ascii="Times New Roman" w:eastAsia="Times New Roman" w:hAnsi="Times New Roman" w:cs="Times New Roman"/>
            <w:color w:val="000000"/>
            <w:lang w:val="en-CA"/>
          </w:rPr>
          <w:t xml:space="preserve"> Impact of gut microbiome on skin health: gut-skin axis observed through the lenses of therapeutics and skin diseases. Gut Microbes </w:t>
        </w:r>
        <w:r w:rsidR="00B811BE" w:rsidRPr="00B811BE">
          <w:rPr>
            <w:rFonts w:ascii="Times New Roman" w:eastAsia="Times New Roman" w:hAnsi="Times New Roman" w:cs="Times New Roman"/>
            <w:b/>
            <w:bCs/>
            <w:color w:val="000000"/>
            <w:lang w:val="en-CA"/>
          </w:rPr>
          <w:t>14</w:t>
        </w:r>
        <w:r w:rsidR="00B811BE" w:rsidRPr="00B811BE">
          <w:rPr>
            <w:rFonts w:ascii="Times New Roman" w:eastAsia="Times New Roman" w:hAnsi="Times New Roman" w:cs="Times New Roman"/>
            <w:color w:val="000000"/>
            <w:lang w:val="en-CA"/>
          </w:rPr>
          <w:t>:2096995.</w:t>
        </w:r>
      </w:hyperlink>
    </w:p>
    <w:p w14:paraId="1BB29F6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7" w:history="1">
        <w:r w:rsidR="00B811BE" w:rsidRPr="00B811BE">
          <w:rPr>
            <w:rFonts w:ascii="Times New Roman" w:eastAsia="Times New Roman" w:hAnsi="Times New Roman" w:cs="Times New Roman"/>
            <w:color w:val="000000"/>
            <w:lang w:val="en-CA"/>
          </w:rPr>
          <w:t xml:space="preserve">44. </w:t>
        </w:r>
        <w:r w:rsidR="00B811BE" w:rsidRPr="00B811BE">
          <w:rPr>
            <w:rFonts w:ascii="Times New Roman" w:eastAsia="Times New Roman" w:hAnsi="Times New Roman" w:cs="Times New Roman"/>
            <w:b/>
            <w:bCs/>
            <w:color w:val="000000"/>
            <w:lang w:val="en-CA"/>
          </w:rPr>
          <w:tab/>
          <w:t>Dannemiller KC, Weschler CJ, Peccia J.</w:t>
        </w:r>
        <w:r w:rsidR="00B811BE" w:rsidRPr="00B811BE">
          <w:rPr>
            <w:rFonts w:ascii="Times New Roman" w:eastAsia="Times New Roman" w:hAnsi="Times New Roman" w:cs="Times New Roman"/>
            <w:color w:val="000000"/>
            <w:lang w:val="en-CA"/>
          </w:rPr>
          <w:t xml:space="preserve"> 2017. Fungal and bacterial growth in floor dust at elevated relative humidity levels. Indoor Air </w:t>
        </w:r>
        <w:r w:rsidR="00B811BE" w:rsidRPr="00B811BE">
          <w:rPr>
            <w:rFonts w:ascii="Times New Roman" w:eastAsia="Times New Roman" w:hAnsi="Times New Roman" w:cs="Times New Roman"/>
            <w:b/>
            <w:bCs/>
            <w:color w:val="000000"/>
            <w:lang w:val="en-CA"/>
          </w:rPr>
          <w:t>27</w:t>
        </w:r>
        <w:r w:rsidR="00B811BE" w:rsidRPr="00B811BE">
          <w:rPr>
            <w:rFonts w:ascii="Times New Roman" w:eastAsia="Times New Roman" w:hAnsi="Times New Roman" w:cs="Times New Roman"/>
            <w:color w:val="000000"/>
            <w:lang w:val="en-CA"/>
          </w:rPr>
          <w:t>:354–363.</w:t>
        </w:r>
      </w:hyperlink>
    </w:p>
    <w:p w14:paraId="2E9A8498"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8" w:history="1">
        <w:r w:rsidR="00B811BE" w:rsidRPr="00B811BE">
          <w:rPr>
            <w:rFonts w:ascii="Times New Roman" w:eastAsia="Times New Roman" w:hAnsi="Times New Roman" w:cs="Times New Roman"/>
            <w:color w:val="000000"/>
            <w:lang w:val="en-CA"/>
          </w:rPr>
          <w:t xml:space="preserve">45. </w:t>
        </w:r>
        <w:r w:rsidR="00B811BE" w:rsidRPr="00B811BE">
          <w:rPr>
            <w:rFonts w:ascii="Times New Roman" w:eastAsia="Times New Roman" w:hAnsi="Times New Roman" w:cs="Times New Roman"/>
            <w:b/>
            <w:bCs/>
            <w:color w:val="000000"/>
            <w:lang w:val="en-CA"/>
          </w:rPr>
          <w:tab/>
          <w:t xml:space="preserve">Kandi V, Palange P, Vaish R, Bhatti AB, Kale V, Kandi MR, </w:t>
        </w:r>
        <w:proofErr w:type="spellStart"/>
        <w:r w:rsidR="00B811BE" w:rsidRPr="00B811BE">
          <w:rPr>
            <w:rFonts w:ascii="Times New Roman" w:eastAsia="Times New Roman" w:hAnsi="Times New Roman" w:cs="Times New Roman"/>
            <w:b/>
            <w:bCs/>
            <w:color w:val="000000"/>
            <w:lang w:val="en-CA"/>
          </w:rPr>
          <w:t>Bhoomagiri</w:t>
        </w:r>
        <w:proofErr w:type="spellEnd"/>
        <w:r w:rsidR="00B811BE" w:rsidRPr="00B811BE">
          <w:rPr>
            <w:rFonts w:ascii="Times New Roman" w:eastAsia="Times New Roman" w:hAnsi="Times New Roman" w:cs="Times New Roman"/>
            <w:b/>
            <w:bCs/>
            <w:color w:val="000000"/>
            <w:lang w:val="en-CA"/>
          </w:rPr>
          <w:t xml:space="preserve"> MR.</w:t>
        </w:r>
        <w:r w:rsidR="00B811BE" w:rsidRPr="00B811BE">
          <w:rPr>
            <w:rFonts w:ascii="Times New Roman" w:eastAsia="Times New Roman" w:hAnsi="Times New Roman" w:cs="Times New Roman"/>
            <w:color w:val="000000"/>
            <w:lang w:val="en-CA"/>
          </w:rPr>
          <w:t xml:space="preserve"> Emerging Bacterial Infection: Identification and Clinical Significance of </w:t>
        </w:r>
        <w:proofErr w:type="spellStart"/>
        <w:r w:rsidR="00B811BE" w:rsidRPr="00B811BE">
          <w:rPr>
            <w:rFonts w:ascii="Times New Roman" w:eastAsia="Times New Roman" w:hAnsi="Times New Roman" w:cs="Times New Roman"/>
            <w:color w:val="000000"/>
            <w:lang w:val="en-CA"/>
          </w:rPr>
          <w:t>Kocuria</w:t>
        </w:r>
        <w:proofErr w:type="spellEnd"/>
        <w:r w:rsidR="00B811BE" w:rsidRPr="00B811BE">
          <w:rPr>
            <w:rFonts w:ascii="Times New Roman" w:eastAsia="Times New Roman" w:hAnsi="Times New Roman" w:cs="Times New Roman"/>
            <w:color w:val="000000"/>
            <w:lang w:val="en-CA"/>
          </w:rPr>
          <w:t xml:space="preserve"> Species. </w:t>
        </w:r>
        <w:proofErr w:type="spellStart"/>
        <w:r w:rsidR="00B811BE" w:rsidRPr="00B811BE">
          <w:rPr>
            <w:rFonts w:ascii="Times New Roman" w:eastAsia="Times New Roman" w:hAnsi="Times New Roman" w:cs="Times New Roman"/>
            <w:color w:val="000000"/>
            <w:lang w:val="en-CA"/>
          </w:rPr>
          <w:t>Cureus</w:t>
        </w:r>
        <w:proofErr w:type="spellEnd"/>
        <w:r w:rsidR="00B811BE" w:rsidRPr="00B811BE">
          <w:rPr>
            <w:rFonts w:ascii="Times New Roman" w:eastAsia="Times New Roman" w:hAnsi="Times New Roman" w:cs="Times New Roman"/>
            <w:color w:val="000000"/>
            <w:lang w:val="en-CA"/>
          </w:rPr>
          <w:t xml:space="preserve"> </w:t>
        </w:r>
        <w:proofErr w:type="gramStart"/>
        <w:r w:rsidR="00B811BE" w:rsidRPr="00B811BE">
          <w:rPr>
            <w:rFonts w:ascii="Times New Roman" w:eastAsia="Times New Roman" w:hAnsi="Times New Roman" w:cs="Times New Roman"/>
            <w:b/>
            <w:bCs/>
            <w:color w:val="000000"/>
            <w:lang w:val="en-CA"/>
          </w:rPr>
          <w:t>8</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731.</w:t>
        </w:r>
      </w:hyperlink>
    </w:p>
    <w:p w14:paraId="78DD81F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09" w:history="1">
        <w:r w:rsidR="00B811BE" w:rsidRPr="00B811BE">
          <w:rPr>
            <w:rFonts w:ascii="Times New Roman" w:eastAsia="Times New Roman" w:hAnsi="Times New Roman" w:cs="Times New Roman"/>
            <w:color w:val="000000"/>
            <w:lang w:val="en-CA"/>
          </w:rPr>
          <w:t xml:space="preserve">46. </w:t>
        </w:r>
        <w:r w:rsidR="00B811BE" w:rsidRPr="00B811BE">
          <w:rPr>
            <w:rFonts w:ascii="Times New Roman" w:eastAsia="Times New Roman" w:hAnsi="Times New Roman" w:cs="Times New Roman"/>
            <w:b/>
            <w:bCs/>
            <w:color w:val="000000"/>
            <w:lang w:val="en-CA"/>
          </w:rPr>
          <w:tab/>
        </w:r>
        <w:proofErr w:type="spellStart"/>
        <w:r w:rsidR="00B811BE" w:rsidRPr="00B811BE">
          <w:rPr>
            <w:rFonts w:ascii="Times New Roman" w:eastAsia="Times New Roman" w:hAnsi="Times New Roman" w:cs="Times New Roman"/>
            <w:b/>
            <w:bCs/>
            <w:color w:val="000000"/>
            <w:lang w:val="en-CA"/>
          </w:rPr>
          <w:t>Almasaudi</w:t>
        </w:r>
        <w:proofErr w:type="spellEnd"/>
        <w:r w:rsidR="00B811BE" w:rsidRPr="00B811BE">
          <w:rPr>
            <w:rFonts w:ascii="Times New Roman" w:eastAsia="Times New Roman" w:hAnsi="Times New Roman" w:cs="Times New Roman"/>
            <w:b/>
            <w:bCs/>
            <w:color w:val="000000"/>
            <w:lang w:val="en-CA"/>
          </w:rPr>
          <w:t xml:space="preserve"> SB. </w:t>
        </w:r>
        <w:r w:rsidR="00B811BE" w:rsidRPr="00B811BE">
          <w:rPr>
            <w:rFonts w:ascii="Times New Roman" w:eastAsia="Times New Roman" w:hAnsi="Times New Roman" w:cs="Times New Roman"/>
            <w:color w:val="000000"/>
            <w:lang w:val="en-CA"/>
          </w:rPr>
          <w:t xml:space="preserve">2018. Acinetobacter spp. as nosocomial pathogens: Epidemiology and resistance features. Saudi J Biol Sci </w:t>
        </w:r>
        <w:r w:rsidR="00B811BE" w:rsidRPr="00B811BE">
          <w:rPr>
            <w:rFonts w:ascii="Times New Roman" w:eastAsia="Times New Roman" w:hAnsi="Times New Roman" w:cs="Times New Roman"/>
            <w:b/>
            <w:bCs/>
            <w:color w:val="000000"/>
            <w:lang w:val="en-CA"/>
          </w:rPr>
          <w:t>25</w:t>
        </w:r>
        <w:r w:rsidR="00B811BE" w:rsidRPr="00B811BE">
          <w:rPr>
            <w:rFonts w:ascii="Times New Roman" w:eastAsia="Times New Roman" w:hAnsi="Times New Roman" w:cs="Times New Roman"/>
            <w:color w:val="000000"/>
            <w:lang w:val="en-CA"/>
          </w:rPr>
          <w:t>:586–596.</w:t>
        </w:r>
      </w:hyperlink>
    </w:p>
    <w:p w14:paraId="64CF3319"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0" w:history="1">
        <w:r w:rsidR="00B811BE" w:rsidRPr="00B811BE">
          <w:rPr>
            <w:rFonts w:ascii="Times New Roman" w:eastAsia="Times New Roman" w:hAnsi="Times New Roman" w:cs="Times New Roman"/>
            <w:color w:val="000000"/>
            <w:lang w:val="en-CA"/>
          </w:rPr>
          <w:t xml:space="preserve">47. </w:t>
        </w:r>
        <w:r w:rsidR="00B811BE" w:rsidRPr="00B811BE">
          <w:rPr>
            <w:rFonts w:ascii="Times New Roman" w:eastAsia="Times New Roman" w:hAnsi="Times New Roman" w:cs="Times New Roman"/>
            <w:color w:val="000000"/>
            <w:lang w:val="en-CA"/>
          </w:rPr>
          <w:tab/>
        </w:r>
        <w:r w:rsidR="00B811BE" w:rsidRPr="00B811BE">
          <w:rPr>
            <w:rFonts w:ascii="Times New Roman" w:eastAsia="Times New Roman" w:hAnsi="Times New Roman" w:cs="Times New Roman"/>
            <w:b/>
            <w:bCs/>
            <w:color w:val="000000"/>
            <w:lang w:val="en-CA"/>
          </w:rPr>
          <w:t xml:space="preserve">Aoki T, Kitazawa K, </w:t>
        </w:r>
        <w:proofErr w:type="spellStart"/>
        <w:r w:rsidR="00B811BE" w:rsidRPr="00B811BE">
          <w:rPr>
            <w:rFonts w:ascii="Times New Roman" w:eastAsia="Times New Roman" w:hAnsi="Times New Roman" w:cs="Times New Roman"/>
            <w:b/>
            <w:bCs/>
            <w:color w:val="000000"/>
            <w:lang w:val="en-CA"/>
          </w:rPr>
          <w:t>Deguchi</w:t>
        </w:r>
        <w:proofErr w:type="spellEnd"/>
        <w:r w:rsidR="00B811BE" w:rsidRPr="00B811BE">
          <w:rPr>
            <w:rFonts w:ascii="Times New Roman" w:eastAsia="Times New Roman" w:hAnsi="Times New Roman" w:cs="Times New Roman"/>
            <w:b/>
            <w:bCs/>
            <w:color w:val="000000"/>
            <w:lang w:val="en-CA"/>
          </w:rPr>
          <w:t xml:space="preserve"> H, </w:t>
        </w:r>
        <w:proofErr w:type="spellStart"/>
        <w:r w:rsidR="00B811BE" w:rsidRPr="00B811BE">
          <w:rPr>
            <w:rFonts w:ascii="Times New Roman" w:eastAsia="Times New Roman" w:hAnsi="Times New Roman" w:cs="Times New Roman"/>
            <w:b/>
            <w:bCs/>
            <w:color w:val="000000"/>
            <w:lang w:val="en-CA"/>
          </w:rPr>
          <w:t>Sotozono</w:t>
        </w:r>
        <w:proofErr w:type="spellEnd"/>
        <w:r w:rsidR="00B811BE" w:rsidRPr="00B811BE">
          <w:rPr>
            <w:rFonts w:ascii="Times New Roman" w:eastAsia="Times New Roman" w:hAnsi="Times New Roman" w:cs="Times New Roman"/>
            <w:b/>
            <w:bCs/>
            <w:color w:val="000000"/>
            <w:lang w:val="en-CA"/>
          </w:rPr>
          <w:t xml:space="preserve"> C. </w:t>
        </w:r>
        <w:r w:rsidR="00B811BE" w:rsidRPr="00B811BE">
          <w:rPr>
            <w:rFonts w:ascii="Times New Roman" w:eastAsia="Times New Roman" w:hAnsi="Times New Roman" w:cs="Times New Roman"/>
            <w:color w:val="000000"/>
            <w:lang w:val="en-CA"/>
          </w:rPr>
          <w:t>2021. Current Evidence for Corynebacterium on the Ocular Surface. Microorganisms</w:t>
        </w:r>
        <w:r w:rsidR="00B811BE" w:rsidRPr="00B811BE">
          <w:rPr>
            <w:rFonts w:ascii="Times New Roman" w:eastAsia="Times New Roman" w:hAnsi="Times New Roman" w:cs="Times New Roman"/>
            <w:b/>
            <w:bCs/>
            <w:color w:val="000000"/>
            <w:lang w:val="en-CA"/>
          </w:rPr>
          <w:t xml:space="preserve"> 9</w:t>
        </w:r>
        <w:r w:rsidR="00B811BE" w:rsidRPr="00B811BE">
          <w:rPr>
            <w:rFonts w:ascii="Times New Roman" w:eastAsia="Times New Roman" w:hAnsi="Times New Roman" w:cs="Times New Roman"/>
            <w:color w:val="000000"/>
            <w:lang w:val="en-CA"/>
          </w:rPr>
          <w:t>:254.</w:t>
        </w:r>
      </w:hyperlink>
    </w:p>
    <w:p w14:paraId="7BE82E9B"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1" w:history="1">
        <w:r w:rsidR="00B811BE" w:rsidRPr="00B811BE">
          <w:rPr>
            <w:rFonts w:ascii="Times New Roman" w:eastAsia="Times New Roman" w:hAnsi="Times New Roman" w:cs="Times New Roman"/>
            <w:color w:val="000000"/>
            <w:lang w:val="en-CA"/>
          </w:rPr>
          <w:t xml:space="preserve">48. </w:t>
        </w:r>
        <w:r w:rsidR="00B811BE" w:rsidRPr="00B811BE">
          <w:rPr>
            <w:rFonts w:ascii="Times New Roman" w:eastAsia="Times New Roman" w:hAnsi="Times New Roman" w:cs="Times New Roman"/>
            <w:b/>
            <w:bCs/>
            <w:color w:val="000000"/>
            <w:lang w:val="en-CA"/>
          </w:rPr>
          <w:tab/>
          <w:t xml:space="preserve">Könönen E, Gursoy UK. </w:t>
        </w:r>
        <w:r w:rsidR="00B811BE" w:rsidRPr="00B811BE">
          <w:rPr>
            <w:rFonts w:ascii="Times New Roman" w:eastAsia="Times New Roman" w:hAnsi="Times New Roman" w:cs="Times New Roman"/>
            <w:color w:val="000000"/>
            <w:lang w:val="en-CA"/>
          </w:rPr>
          <w:t xml:space="preserve">2022. Oral </w:t>
        </w:r>
        <w:proofErr w:type="spellStart"/>
        <w:r w:rsidR="00B811BE" w:rsidRPr="00B811BE">
          <w:rPr>
            <w:rFonts w:ascii="Times New Roman" w:eastAsia="Times New Roman" w:hAnsi="Times New Roman" w:cs="Times New Roman"/>
            <w:color w:val="000000"/>
            <w:lang w:val="en-CA"/>
          </w:rPr>
          <w:t>Prevotella</w:t>
        </w:r>
        <w:proofErr w:type="spellEnd"/>
        <w:r w:rsidR="00B811BE" w:rsidRPr="00B811BE">
          <w:rPr>
            <w:rFonts w:ascii="Times New Roman" w:eastAsia="Times New Roman" w:hAnsi="Times New Roman" w:cs="Times New Roman"/>
            <w:color w:val="000000"/>
            <w:lang w:val="en-CA"/>
          </w:rPr>
          <w:t xml:space="preserve"> Species and Their Connection to Events of Clinical Relevance in Gastrointestinal and Respiratory Tracts.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12.</w:t>
        </w:r>
      </w:hyperlink>
    </w:p>
    <w:p w14:paraId="1550D910"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2" w:history="1">
        <w:r w:rsidR="00B811BE" w:rsidRPr="00B811BE">
          <w:rPr>
            <w:rFonts w:ascii="Times New Roman" w:eastAsia="Times New Roman" w:hAnsi="Times New Roman" w:cs="Times New Roman"/>
            <w:color w:val="000000"/>
            <w:lang w:val="en-CA"/>
          </w:rPr>
          <w:t xml:space="preserve">49. </w:t>
        </w:r>
        <w:r w:rsidR="00B811BE" w:rsidRPr="00B811BE">
          <w:rPr>
            <w:rFonts w:ascii="Times New Roman" w:eastAsia="Times New Roman" w:hAnsi="Times New Roman" w:cs="Times New Roman"/>
            <w:color w:val="000000"/>
            <w:lang w:val="en-CA"/>
          </w:rPr>
          <w:tab/>
        </w:r>
        <w:proofErr w:type="spellStart"/>
        <w:r w:rsidR="00B811BE" w:rsidRPr="00B811BE">
          <w:rPr>
            <w:rFonts w:ascii="Times New Roman" w:eastAsia="Times New Roman" w:hAnsi="Times New Roman" w:cs="Times New Roman"/>
            <w:b/>
            <w:bCs/>
            <w:color w:val="000000"/>
            <w:lang w:val="en-CA"/>
          </w:rPr>
          <w:t>Lasek</w:t>
        </w:r>
        <w:proofErr w:type="spellEnd"/>
        <w:r w:rsidR="00B811BE" w:rsidRPr="00B811BE">
          <w:rPr>
            <w:rFonts w:ascii="Times New Roman" w:eastAsia="Times New Roman" w:hAnsi="Times New Roman" w:cs="Times New Roman"/>
            <w:b/>
            <w:bCs/>
            <w:color w:val="000000"/>
            <w:lang w:val="en-CA"/>
          </w:rPr>
          <w:t xml:space="preserve"> R, </w:t>
        </w:r>
        <w:proofErr w:type="spellStart"/>
        <w:r w:rsidR="00B811BE" w:rsidRPr="00B811BE">
          <w:rPr>
            <w:rFonts w:ascii="Times New Roman" w:eastAsia="Times New Roman" w:hAnsi="Times New Roman" w:cs="Times New Roman"/>
            <w:b/>
            <w:bCs/>
            <w:color w:val="000000"/>
            <w:lang w:val="en-CA"/>
          </w:rPr>
          <w:t>Szuplewska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Mitura</w:t>
        </w:r>
        <w:proofErr w:type="spellEnd"/>
        <w:r w:rsidR="00B811BE" w:rsidRPr="00B811BE">
          <w:rPr>
            <w:rFonts w:ascii="Times New Roman" w:eastAsia="Times New Roman" w:hAnsi="Times New Roman" w:cs="Times New Roman"/>
            <w:b/>
            <w:bCs/>
            <w:color w:val="000000"/>
            <w:lang w:val="en-CA"/>
          </w:rPr>
          <w:t xml:space="preserve"> M, </w:t>
        </w:r>
        <w:proofErr w:type="spellStart"/>
        <w:r w:rsidR="00B811BE" w:rsidRPr="00B811BE">
          <w:rPr>
            <w:rFonts w:ascii="Times New Roman" w:eastAsia="Times New Roman" w:hAnsi="Times New Roman" w:cs="Times New Roman"/>
            <w:b/>
            <w:bCs/>
            <w:color w:val="000000"/>
            <w:lang w:val="en-CA"/>
          </w:rPr>
          <w:t>Decewicz</w:t>
        </w:r>
        <w:proofErr w:type="spellEnd"/>
        <w:r w:rsidR="00B811BE" w:rsidRPr="00B811BE">
          <w:rPr>
            <w:rFonts w:ascii="Times New Roman" w:eastAsia="Times New Roman" w:hAnsi="Times New Roman" w:cs="Times New Roman"/>
            <w:b/>
            <w:bCs/>
            <w:color w:val="000000"/>
            <w:lang w:val="en-CA"/>
          </w:rPr>
          <w:t xml:space="preserve"> P, </w:t>
        </w:r>
        <w:proofErr w:type="spellStart"/>
        <w:r w:rsidR="00B811BE" w:rsidRPr="00B811BE">
          <w:rPr>
            <w:rFonts w:ascii="Times New Roman" w:eastAsia="Times New Roman" w:hAnsi="Times New Roman" w:cs="Times New Roman"/>
            <w:b/>
            <w:bCs/>
            <w:color w:val="000000"/>
            <w:lang w:val="en-CA"/>
          </w:rPr>
          <w:t>Chmielowska</w:t>
        </w:r>
        <w:proofErr w:type="spellEnd"/>
        <w:r w:rsidR="00B811BE" w:rsidRPr="00B811BE">
          <w:rPr>
            <w:rFonts w:ascii="Times New Roman" w:eastAsia="Times New Roman" w:hAnsi="Times New Roman" w:cs="Times New Roman"/>
            <w:b/>
            <w:bCs/>
            <w:color w:val="000000"/>
            <w:lang w:val="en-CA"/>
          </w:rPr>
          <w:t xml:space="preserve"> C, </w:t>
        </w:r>
        <w:proofErr w:type="spellStart"/>
        <w:r w:rsidR="00B811BE" w:rsidRPr="00B811BE">
          <w:rPr>
            <w:rFonts w:ascii="Times New Roman" w:eastAsia="Times New Roman" w:hAnsi="Times New Roman" w:cs="Times New Roman"/>
            <w:b/>
            <w:bCs/>
            <w:color w:val="000000"/>
            <w:lang w:val="en-CA"/>
          </w:rPr>
          <w:t>Pawłot</w:t>
        </w:r>
        <w:proofErr w:type="spellEnd"/>
        <w:r w:rsidR="00B811BE" w:rsidRPr="00B811BE">
          <w:rPr>
            <w:rFonts w:ascii="Times New Roman" w:eastAsia="Times New Roman" w:hAnsi="Times New Roman" w:cs="Times New Roman"/>
            <w:b/>
            <w:bCs/>
            <w:color w:val="000000"/>
            <w:lang w:val="en-CA"/>
          </w:rPr>
          <w:t xml:space="preserve"> A, </w:t>
        </w:r>
        <w:proofErr w:type="spellStart"/>
        <w:r w:rsidR="00B811BE" w:rsidRPr="00B811BE">
          <w:rPr>
            <w:rFonts w:ascii="Times New Roman" w:eastAsia="Times New Roman" w:hAnsi="Times New Roman" w:cs="Times New Roman"/>
            <w:b/>
            <w:bCs/>
            <w:color w:val="000000"/>
            <w:lang w:val="en-CA"/>
          </w:rPr>
          <w:t>Sentkowska</w:t>
        </w:r>
        <w:proofErr w:type="spellEnd"/>
        <w:r w:rsidR="00B811BE" w:rsidRPr="00B811BE">
          <w:rPr>
            <w:rFonts w:ascii="Times New Roman" w:eastAsia="Times New Roman" w:hAnsi="Times New Roman" w:cs="Times New Roman"/>
            <w:b/>
            <w:bCs/>
            <w:color w:val="000000"/>
            <w:lang w:val="en-CA"/>
          </w:rPr>
          <w:t xml:space="preserve"> D, Czarnecki J, Bartosik D. </w:t>
        </w:r>
        <w:r w:rsidR="00B811BE" w:rsidRPr="00B811BE">
          <w:rPr>
            <w:rFonts w:ascii="Times New Roman" w:eastAsia="Times New Roman" w:hAnsi="Times New Roman" w:cs="Times New Roman"/>
            <w:color w:val="000000"/>
            <w:lang w:val="en-CA"/>
          </w:rPr>
          <w:t xml:space="preserve">2018. Genome Structure of the Opportunistic Pathogen </w:t>
        </w:r>
        <w:proofErr w:type="spellStart"/>
        <w:r w:rsidR="00B811BE" w:rsidRPr="00B811BE">
          <w:rPr>
            <w:rFonts w:ascii="Times New Roman" w:eastAsia="Times New Roman" w:hAnsi="Times New Roman" w:cs="Times New Roman"/>
            <w:color w:val="000000"/>
            <w:lang w:val="en-CA"/>
          </w:rPr>
          <w:t>Paracoccus</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yeei</w:t>
        </w:r>
        <w:proofErr w:type="spellEnd"/>
        <w:r w:rsidR="00B811BE" w:rsidRPr="00B811BE">
          <w:rPr>
            <w:rFonts w:ascii="Times New Roman" w:eastAsia="Times New Roman" w:hAnsi="Times New Roman" w:cs="Times New Roman"/>
            <w:color w:val="000000"/>
            <w:lang w:val="en-CA"/>
          </w:rPr>
          <w:t xml:space="preserve"> (</w:t>
        </w:r>
        <w:proofErr w:type="spellStart"/>
        <w:r w:rsidR="00B811BE" w:rsidRPr="00B811BE">
          <w:rPr>
            <w:rFonts w:ascii="Times New Roman" w:eastAsia="Times New Roman" w:hAnsi="Times New Roman" w:cs="Times New Roman"/>
            <w:color w:val="000000"/>
            <w:lang w:val="en-CA"/>
          </w:rPr>
          <w:t>Alphaproteobacteria</w:t>
        </w:r>
        <w:proofErr w:type="spellEnd"/>
        <w:r w:rsidR="00B811BE" w:rsidRPr="00B811BE">
          <w:rPr>
            <w:rFonts w:ascii="Times New Roman" w:eastAsia="Times New Roman" w:hAnsi="Times New Roman" w:cs="Times New Roman"/>
            <w:color w:val="000000"/>
            <w:lang w:val="en-CA"/>
          </w:rPr>
          <w:t xml:space="preserve">) and Identification of Putative Virulence Factors. Front </w:t>
        </w:r>
        <w:proofErr w:type="spellStart"/>
        <w:r w:rsidR="00B811BE" w:rsidRPr="00B811BE">
          <w:rPr>
            <w:rFonts w:ascii="Times New Roman" w:eastAsia="Times New Roman" w:hAnsi="Times New Roman" w:cs="Times New Roman"/>
            <w:color w:val="000000"/>
            <w:lang w:val="en-CA"/>
          </w:rPr>
          <w:t>Microbiol</w:t>
        </w:r>
        <w:proofErr w:type="spellEnd"/>
        <w:r w:rsidR="00B811BE" w:rsidRPr="00B811BE">
          <w:rPr>
            <w:rFonts w:ascii="Times New Roman" w:eastAsia="Times New Roman" w:hAnsi="Times New Roman" w:cs="Times New Roman"/>
            <w:color w:val="000000"/>
            <w:lang w:val="en-CA"/>
          </w:rPr>
          <w:t xml:space="preserve"> </w:t>
        </w:r>
        <w:r w:rsidR="00B811BE" w:rsidRPr="00B811BE">
          <w:rPr>
            <w:rFonts w:ascii="Times New Roman" w:eastAsia="Times New Roman" w:hAnsi="Times New Roman" w:cs="Times New Roman"/>
            <w:b/>
            <w:bCs/>
            <w:color w:val="000000"/>
            <w:lang w:val="en-CA"/>
          </w:rPr>
          <w:t>9</w:t>
        </w:r>
        <w:r w:rsidR="00B811BE" w:rsidRPr="00B811BE">
          <w:rPr>
            <w:rFonts w:ascii="Times New Roman" w:eastAsia="Times New Roman" w:hAnsi="Times New Roman" w:cs="Times New Roman"/>
            <w:color w:val="000000"/>
            <w:lang w:val="en-CA"/>
          </w:rPr>
          <w:t>:2553.</w:t>
        </w:r>
      </w:hyperlink>
    </w:p>
    <w:p w14:paraId="59A3EBE4"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3" w:history="1">
        <w:r w:rsidR="00B811BE" w:rsidRPr="00B811BE">
          <w:rPr>
            <w:rFonts w:ascii="Times New Roman" w:eastAsia="Times New Roman" w:hAnsi="Times New Roman" w:cs="Times New Roman"/>
            <w:color w:val="000000"/>
            <w:lang w:val="en-CA"/>
          </w:rPr>
          <w:t xml:space="preserve">50. </w:t>
        </w:r>
        <w:r w:rsidR="00B811BE" w:rsidRPr="00B811BE">
          <w:rPr>
            <w:rFonts w:ascii="Times New Roman" w:eastAsia="Times New Roman" w:hAnsi="Times New Roman" w:cs="Times New Roman"/>
            <w:color w:val="000000"/>
            <w:lang w:val="en-CA"/>
          </w:rPr>
          <w:tab/>
          <w:t>2023. Staphylococcus | Description, Characteristics, Diseases, &amp; Antibiotic Resistance | Britannica. https://www.britannica.com/science/Staphylococcus. Retrieved 6 December 2023.</w:t>
        </w:r>
      </w:hyperlink>
    </w:p>
    <w:p w14:paraId="009D62B3" w14:textId="77777777" w:rsidR="00B811BE" w:rsidRPr="00B811BE" w:rsidRDefault="00000000" w:rsidP="00B811BE">
      <w:pPr>
        <w:spacing w:line="480" w:lineRule="auto"/>
        <w:ind w:left="384" w:hanging="384"/>
        <w:rPr>
          <w:rFonts w:ascii="Times New Roman" w:eastAsia="Times New Roman" w:hAnsi="Times New Roman" w:cs="Times New Roman"/>
          <w:color w:val="000000"/>
          <w:sz w:val="24"/>
          <w:szCs w:val="24"/>
          <w:lang w:val="en-CA"/>
        </w:rPr>
      </w:pPr>
      <w:hyperlink r:id="rId114" w:history="1">
        <w:r w:rsidR="00B811BE" w:rsidRPr="00B811BE">
          <w:rPr>
            <w:rFonts w:ascii="Times New Roman" w:eastAsia="Times New Roman" w:hAnsi="Times New Roman" w:cs="Times New Roman"/>
            <w:color w:val="000000"/>
            <w:lang w:val="en-CA"/>
          </w:rPr>
          <w:t xml:space="preserve">51. </w:t>
        </w:r>
        <w:r w:rsidR="00B811BE" w:rsidRPr="00B811BE">
          <w:rPr>
            <w:rFonts w:ascii="Times New Roman" w:eastAsia="Times New Roman" w:hAnsi="Times New Roman" w:cs="Times New Roman"/>
            <w:b/>
            <w:bCs/>
            <w:color w:val="000000"/>
            <w:lang w:val="en-CA"/>
          </w:rPr>
          <w:tab/>
          <w:t xml:space="preserve">Edmonds-Wilson SL, </w:t>
        </w:r>
        <w:proofErr w:type="spellStart"/>
        <w:r w:rsidR="00B811BE" w:rsidRPr="00B811BE">
          <w:rPr>
            <w:rFonts w:ascii="Times New Roman" w:eastAsia="Times New Roman" w:hAnsi="Times New Roman" w:cs="Times New Roman"/>
            <w:b/>
            <w:bCs/>
            <w:color w:val="000000"/>
            <w:lang w:val="en-CA"/>
          </w:rPr>
          <w:t>Nurinova</w:t>
        </w:r>
        <w:proofErr w:type="spellEnd"/>
        <w:r w:rsidR="00B811BE" w:rsidRPr="00B811BE">
          <w:rPr>
            <w:rFonts w:ascii="Times New Roman" w:eastAsia="Times New Roman" w:hAnsi="Times New Roman" w:cs="Times New Roman"/>
            <w:b/>
            <w:bCs/>
            <w:color w:val="000000"/>
            <w:lang w:val="en-CA"/>
          </w:rPr>
          <w:t xml:space="preserve"> NI, </w:t>
        </w:r>
        <w:proofErr w:type="spellStart"/>
        <w:r w:rsidR="00B811BE" w:rsidRPr="00B811BE">
          <w:rPr>
            <w:rFonts w:ascii="Times New Roman" w:eastAsia="Times New Roman" w:hAnsi="Times New Roman" w:cs="Times New Roman"/>
            <w:b/>
            <w:bCs/>
            <w:color w:val="000000"/>
            <w:lang w:val="en-CA"/>
          </w:rPr>
          <w:t>Zapka</w:t>
        </w:r>
        <w:proofErr w:type="spellEnd"/>
        <w:r w:rsidR="00B811BE" w:rsidRPr="00B811BE">
          <w:rPr>
            <w:rFonts w:ascii="Times New Roman" w:eastAsia="Times New Roman" w:hAnsi="Times New Roman" w:cs="Times New Roman"/>
            <w:b/>
            <w:bCs/>
            <w:color w:val="000000"/>
            <w:lang w:val="en-CA"/>
          </w:rPr>
          <w:t xml:space="preserve"> CA, Fierer N, Wilson M.</w:t>
        </w:r>
        <w:r w:rsidR="00B811BE" w:rsidRPr="00B811BE">
          <w:rPr>
            <w:rFonts w:ascii="Times New Roman" w:eastAsia="Times New Roman" w:hAnsi="Times New Roman" w:cs="Times New Roman"/>
            <w:color w:val="000000"/>
            <w:lang w:val="en-CA"/>
          </w:rPr>
          <w:t xml:space="preserve"> 2015. Review of human hand microbiome research. J Dermatol Sci </w:t>
        </w:r>
        <w:r w:rsidR="00B811BE" w:rsidRPr="00B811BE">
          <w:rPr>
            <w:rFonts w:ascii="Times New Roman" w:eastAsia="Times New Roman" w:hAnsi="Times New Roman" w:cs="Times New Roman"/>
            <w:b/>
            <w:bCs/>
            <w:color w:val="000000"/>
            <w:lang w:val="en-CA"/>
          </w:rPr>
          <w:t>80</w:t>
        </w:r>
        <w:r w:rsidR="00B811BE" w:rsidRPr="00B811BE">
          <w:rPr>
            <w:rFonts w:ascii="Times New Roman" w:eastAsia="Times New Roman" w:hAnsi="Times New Roman" w:cs="Times New Roman"/>
            <w:color w:val="000000"/>
            <w:lang w:val="en-CA"/>
          </w:rPr>
          <w:t>:3–12.</w:t>
        </w:r>
      </w:hyperlink>
    </w:p>
    <w:p w14:paraId="63C1594A" w14:textId="30E00A7A" w:rsidR="006A7391" w:rsidRPr="00B811BE" w:rsidRDefault="00000000" w:rsidP="00B811BE">
      <w:pPr>
        <w:widowControl w:val="0"/>
        <w:pBdr>
          <w:top w:val="nil"/>
          <w:left w:val="nil"/>
          <w:bottom w:val="nil"/>
          <w:right w:val="nil"/>
          <w:between w:val="nil"/>
        </w:pBdr>
        <w:spacing w:line="480" w:lineRule="auto"/>
        <w:ind w:left="768" w:hanging="384"/>
        <w:rPr>
          <w:rFonts w:ascii="Times New Roman" w:eastAsia="Times New Roman" w:hAnsi="Times New Roman" w:cs="Times New Roman"/>
        </w:rPr>
      </w:pPr>
      <w:hyperlink r:id="rId115" w:history="1">
        <w:r w:rsidR="00B811BE" w:rsidRPr="00B811BE">
          <w:rPr>
            <w:rFonts w:ascii="Times New Roman" w:eastAsia="Times New Roman" w:hAnsi="Times New Roman" w:cs="Times New Roman"/>
            <w:color w:val="000000"/>
            <w:lang w:val="en-CA"/>
          </w:rPr>
          <w:t>52.</w:t>
        </w:r>
        <w:r w:rsidR="00B811BE" w:rsidRPr="00B811BE">
          <w:rPr>
            <w:rFonts w:ascii="Times New Roman" w:eastAsia="Times New Roman" w:hAnsi="Times New Roman" w:cs="Times New Roman"/>
            <w:b/>
            <w:bCs/>
            <w:color w:val="000000"/>
            <w:lang w:val="en-CA"/>
          </w:rPr>
          <w:t xml:space="preserve"> </w:t>
        </w:r>
        <w:r w:rsidR="00B811BE" w:rsidRPr="00B811BE">
          <w:rPr>
            <w:rFonts w:ascii="Times New Roman" w:eastAsia="Times New Roman" w:hAnsi="Times New Roman" w:cs="Times New Roman"/>
            <w:b/>
            <w:bCs/>
            <w:color w:val="000000"/>
            <w:lang w:val="en-CA"/>
          </w:rPr>
          <w:tab/>
          <w:t xml:space="preserve">Eriksson K, Dickins TE, Strimling P. </w:t>
        </w:r>
        <w:r w:rsidR="00B811BE" w:rsidRPr="00B811BE">
          <w:rPr>
            <w:rFonts w:ascii="Times New Roman" w:eastAsia="Times New Roman" w:hAnsi="Times New Roman" w:cs="Times New Roman"/>
            <w:color w:val="000000"/>
            <w:lang w:val="en-CA"/>
          </w:rPr>
          <w:t xml:space="preserve">2022. Global sex differences in hygiene norms and their relation to sex equality. PLOS Glob Public Health </w:t>
        </w:r>
        <w:proofErr w:type="gramStart"/>
        <w:r w:rsidR="00B811BE" w:rsidRPr="00B811BE">
          <w:rPr>
            <w:rFonts w:ascii="Times New Roman" w:eastAsia="Times New Roman" w:hAnsi="Times New Roman" w:cs="Times New Roman"/>
            <w:b/>
            <w:bCs/>
            <w:color w:val="000000"/>
            <w:lang w:val="en-CA"/>
          </w:rPr>
          <w:t>2</w:t>
        </w:r>
        <w:r w:rsidR="00B811BE" w:rsidRPr="00B811BE">
          <w:rPr>
            <w:rFonts w:ascii="Times New Roman" w:eastAsia="Times New Roman" w:hAnsi="Times New Roman" w:cs="Times New Roman"/>
            <w:color w:val="000000"/>
            <w:lang w:val="en-CA"/>
          </w:rPr>
          <w:t>:e</w:t>
        </w:r>
        <w:proofErr w:type="gramEnd"/>
        <w:r w:rsidR="00B811BE" w:rsidRPr="00B811BE">
          <w:rPr>
            <w:rFonts w:ascii="Times New Roman" w:eastAsia="Times New Roman" w:hAnsi="Times New Roman" w:cs="Times New Roman"/>
            <w:color w:val="000000"/>
            <w:lang w:val="en-CA"/>
          </w:rPr>
          <w:t>0000591.</w:t>
        </w:r>
      </w:hyperlink>
    </w:p>
    <w:p w14:paraId="367920CC" w14:textId="77777777" w:rsidR="00B811BE" w:rsidRDefault="00B811BE">
      <w:pPr>
        <w:widowControl w:val="0"/>
        <w:pBdr>
          <w:top w:val="nil"/>
          <w:left w:val="nil"/>
          <w:bottom w:val="nil"/>
          <w:right w:val="nil"/>
          <w:between w:val="nil"/>
        </w:pBdr>
        <w:spacing w:line="480" w:lineRule="auto"/>
        <w:rPr>
          <w:rFonts w:ascii="Times New Roman" w:eastAsia="Times New Roman" w:hAnsi="Times New Roman" w:cs="Times New Roman"/>
          <w:b/>
        </w:rPr>
      </w:pPr>
    </w:p>
    <w:p w14:paraId="0B8B5563" w14:textId="110CE350"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b/>
        </w:rPr>
        <w:t>TABLES</w:t>
      </w:r>
    </w:p>
    <w:p w14:paraId="7B5760D9" w14:textId="77777777" w:rsidR="006A7391"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Table 1. Sex impacts hand microbial community beta diversity metrics at low and high sheet washing frequency. </w:t>
      </w:r>
      <w:r>
        <w:rPr>
          <w:rFonts w:ascii="Times New Roman" w:eastAsia="Times New Roman" w:hAnsi="Times New Roman" w:cs="Times New Roman"/>
        </w:rPr>
        <w:t xml:space="preserve">Beta diversity metrics (Unweighted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Weighted </w:t>
      </w:r>
      <w:proofErr w:type="spellStart"/>
      <w:r>
        <w:rPr>
          <w:rFonts w:ascii="Times New Roman" w:eastAsia="Times New Roman" w:hAnsi="Times New Roman" w:cs="Times New Roman"/>
        </w:rPr>
        <w:t>UniFrac</w:t>
      </w:r>
      <w:proofErr w:type="spellEnd"/>
      <w:r>
        <w:rPr>
          <w:rFonts w:ascii="Times New Roman" w:eastAsia="Times New Roman" w:hAnsi="Times New Roman" w:cs="Times New Roman"/>
        </w:rPr>
        <w:t xml:space="preserve">, Jaccard, Bray-Curtis) were run on pairs of groups categorized by sex (Female, Male) and sheet washing frequency (Low, High). PERMANOVA statistical testing, </w:t>
      </w:r>
      <w:r>
        <w:rPr>
          <w:rFonts w:ascii="Times New Roman" w:eastAsia="Times New Roman" w:hAnsi="Times New Roman" w:cs="Times New Roman"/>
          <w:i/>
        </w:rPr>
        <w:t xml:space="preserve">*p&lt;0.05; </w:t>
      </w:r>
      <w:r>
        <w:rPr>
          <w:rFonts w:ascii="Times New Roman" w:eastAsia="Times New Roman" w:hAnsi="Times New Roman" w:cs="Times New Roman"/>
          <w:i/>
          <w:sz w:val="24"/>
          <w:szCs w:val="24"/>
        </w:rPr>
        <w:t>**p&lt;0.01; ***p&lt;0.001</w:t>
      </w:r>
      <w:r>
        <w:rPr>
          <w:rFonts w:ascii="Times New Roman" w:eastAsia="Times New Roman" w:hAnsi="Times New Roman" w:cs="Times New Roman"/>
          <w:sz w:val="24"/>
          <w:szCs w:val="24"/>
        </w:rPr>
        <w:t>.</w:t>
      </w:r>
    </w:p>
    <w:tbl>
      <w:tblPr>
        <w:tblStyle w:val="a"/>
        <w:tblW w:w="8895" w:type="dxa"/>
        <w:tblLayout w:type="fixed"/>
        <w:tblLook w:val="0600" w:firstRow="0" w:lastRow="0" w:firstColumn="0" w:lastColumn="0" w:noHBand="1" w:noVBand="1"/>
      </w:tblPr>
      <w:tblGrid>
        <w:gridCol w:w="1779"/>
        <w:gridCol w:w="1779"/>
        <w:gridCol w:w="1779"/>
        <w:gridCol w:w="1779"/>
        <w:gridCol w:w="1779"/>
      </w:tblGrid>
      <w:tr w:rsidR="006A7391" w14:paraId="6B0B3D98" w14:textId="77777777">
        <w:trPr>
          <w:trHeight w:val="570"/>
        </w:trPr>
        <w:tc>
          <w:tcPr>
            <w:tcW w:w="1779" w:type="dxa"/>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622B5346" w14:textId="77777777" w:rsidR="006A7391"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Beta Diversity Metric</w:t>
            </w:r>
          </w:p>
        </w:tc>
        <w:tc>
          <w:tcPr>
            <w:tcW w:w="7116" w:type="dxa"/>
            <w:gridSpan w:val="4"/>
            <w:tcBorders>
              <w:top w:val="single" w:sz="8" w:space="0" w:color="000000"/>
              <w:left w:val="single" w:sz="8" w:space="0" w:color="FFFFFF"/>
              <w:bottom w:val="single" w:sz="8" w:space="0" w:color="000000"/>
              <w:right w:val="single" w:sz="8" w:space="0" w:color="FFFFFF"/>
            </w:tcBorders>
            <w:tcMar>
              <w:top w:w="0" w:type="dxa"/>
              <w:left w:w="100" w:type="dxa"/>
              <w:bottom w:w="0" w:type="dxa"/>
              <w:right w:w="100" w:type="dxa"/>
            </w:tcMar>
            <w:vAlign w:val="center"/>
          </w:tcPr>
          <w:p w14:paraId="33269ABE" w14:textId="77777777" w:rsidR="006A7391" w:rsidRDefault="00000000">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PERMANOVA P-values</w:t>
            </w:r>
          </w:p>
        </w:tc>
      </w:tr>
      <w:tr w:rsidR="006A7391" w14:paraId="0E755A38"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2946D081" w14:textId="77777777" w:rsidR="006A7391"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1CB9A81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Female Low</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971B81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Male High vs Male Low</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AB141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High vs Male High</w:t>
            </w:r>
          </w:p>
        </w:tc>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D1FF7E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Female Low vs Male Low</w:t>
            </w:r>
          </w:p>
        </w:tc>
      </w:tr>
      <w:tr w:rsidR="006A7391" w14:paraId="1D245ED0"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4712C3E6"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5F2392E"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0.026*</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8885F6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0.088</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12C07CB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0.008**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D7C1AF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D99DF8C"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175611A1"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Weighted </w:t>
            </w:r>
            <w:proofErr w:type="spellStart"/>
            <w:r>
              <w:rPr>
                <w:rFonts w:ascii="Times New Roman" w:eastAsia="Times New Roman" w:hAnsi="Times New Roman" w:cs="Times New Roman"/>
                <w:sz w:val="20"/>
                <w:szCs w:val="20"/>
              </w:rPr>
              <w:t>UniFrac</w:t>
            </w:r>
            <w:proofErr w:type="spellEnd"/>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5BEF0C94"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0.082</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CC2615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0.054</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481DC6D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0.019*</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3962C7D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0.012*</w:t>
            </w:r>
          </w:p>
        </w:tc>
      </w:tr>
      <w:tr w:rsidR="006A7391" w14:paraId="4F540919"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3321C02C"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Jaccard</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30D6284F"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22D52DC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0.053</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6748EA6D"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0.018*</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735642F8"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r w:rsidR="006A7391" w14:paraId="1BE1255D" w14:textId="77777777">
        <w:trPr>
          <w:trHeight w:val="581"/>
        </w:trPr>
        <w:tc>
          <w:tcPr>
            <w:tcW w:w="1779" w:type="dxa"/>
            <w:tcBorders>
              <w:top w:val="single" w:sz="8" w:space="0" w:color="000000"/>
              <w:left w:val="single" w:sz="8" w:space="0" w:color="FFFFFF"/>
              <w:bottom w:val="single" w:sz="8" w:space="0" w:color="000000"/>
              <w:right w:val="single" w:sz="8" w:space="0" w:color="FFFFFF"/>
            </w:tcBorders>
            <w:shd w:val="clear" w:color="auto" w:fill="auto"/>
            <w:tcMar>
              <w:top w:w="0" w:type="dxa"/>
              <w:left w:w="100" w:type="dxa"/>
              <w:bottom w:w="0" w:type="dxa"/>
              <w:right w:w="100" w:type="dxa"/>
            </w:tcMar>
            <w:vAlign w:val="center"/>
          </w:tcPr>
          <w:p w14:paraId="65EDD839"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Bray-Curtis</w:t>
            </w:r>
          </w:p>
        </w:tc>
        <w:tc>
          <w:tcPr>
            <w:tcW w:w="1779" w:type="dxa"/>
            <w:tcBorders>
              <w:top w:val="single" w:sz="8" w:space="0" w:color="000000"/>
              <w:left w:val="single" w:sz="8" w:space="0" w:color="FFFFFF"/>
              <w:bottom w:val="single" w:sz="8" w:space="0" w:color="000000"/>
              <w:right w:val="single" w:sz="8" w:space="0" w:color="FFFFFF"/>
            </w:tcBorders>
            <w:shd w:val="clear" w:color="auto" w:fill="EFEFEF"/>
            <w:tcMar>
              <w:top w:w="0" w:type="dxa"/>
              <w:left w:w="100" w:type="dxa"/>
              <w:bottom w:w="0" w:type="dxa"/>
              <w:right w:w="100" w:type="dxa"/>
            </w:tcMar>
            <w:vAlign w:val="center"/>
          </w:tcPr>
          <w:p w14:paraId="708D023B"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0.211</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C9B977A"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0.045*</w:t>
            </w:r>
          </w:p>
        </w:tc>
        <w:tc>
          <w:tcPr>
            <w:tcW w:w="1779" w:type="dxa"/>
            <w:tcBorders>
              <w:top w:val="single" w:sz="8" w:space="0" w:color="000000"/>
              <w:bottom w:val="single" w:sz="8" w:space="0" w:color="000000"/>
              <w:right w:val="single" w:sz="8" w:space="0" w:color="FFFFFF"/>
            </w:tcBorders>
            <w:shd w:val="clear" w:color="auto" w:fill="EFEFEF"/>
            <w:tcMar>
              <w:top w:w="0" w:type="dxa"/>
              <w:left w:w="100" w:type="dxa"/>
              <w:bottom w:w="0" w:type="dxa"/>
              <w:right w:w="100" w:type="dxa"/>
            </w:tcMar>
            <w:vAlign w:val="center"/>
          </w:tcPr>
          <w:p w14:paraId="280F21E0"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0.014*</w:t>
            </w:r>
          </w:p>
        </w:tc>
        <w:tc>
          <w:tcPr>
            <w:tcW w:w="1779" w:type="dxa"/>
            <w:tcBorders>
              <w:top w:val="single" w:sz="8" w:space="0" w:color="000000"/>
              <w:bottom w:val="single" w:sz="8" w:space="0" w:color="000000"/>
              <w:right w:val="single" w:sz="8" w:space="0" w:color="FFFFFF"/>
            </w:tcBorders>
            <w:shd w:val="clear" w:color="auto" w:fill="auto"/>
            <w:tcMar>
              <w:top w:w="0" w:type="dxa"/>
              <w:left w:w="100" w:type="dxa"/>
              <w:bottom w:w="0" w:type="dxa"/>
              <w:right w:w="100" w:type="dxa"/>
            </w:tcMar>
            <w:vAlign w:val="center"/>
          </w:tcPr>
          <w:p w14:paraId="67936045" w14:textId="77777777" w:rsidR="006A7391"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0.020*</w:t>
            </w:r>
          </w:p>
        </w:tc>
      </w:tr>
    </w:tbl>
    <w:p w14:paraId="276322A6" w14:textId="77777777" w:rsidR="006A7391" w:rsidRDefault="006A7391">
      <w:pPr>
        <w:widowControl w:val="0"/>
        <w:pBdr>
          <w:top w:val="nil"/>
          <w:left w:val="nil"/>
          <w:bottom w:val="nil"/>
          <w:right w:val="nil"/>
          <w:between w:val="nil"/>
        </w:pBdr>
        <w:spacing w:line="480" w:lineRule="auto"/>
        <w:rPr>
          <w:rFonts w:ascii="Times New Roman" w:eastAsia="Times New Roman" w:hAnsi="Times New Roman" w:cs="Times New Roman"/>
          <w:b/>
        </w:rPr>
      </w:pPr>
    </w:p>
    <w:p w14:paraId="2745C3BA"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3BB5B683" w14:textId="77777777" w:rsidR="00F93C64" w:rsidRDefault="00F93C64">
      <w:pPr>
        <w:widowControl w:val="0"/>
        <w:pBdr>
          <w:top w:val="nil"/>
          <w:left w:val="nil"/>
          <w:bottom w:val="nil"/>
          <w:right w:val="nil"/>
          <w:between w:val="nil"/>
        </w:pBdr>
        <w:spacing w:line="480" w:lineRule="auto"/>
        <w:rPr>
          <w:rFonts w:ascii="Times New Roman" w:eastAsia="Times New Roman" w:hAnsi="Times New Roman" w:cs="Times New Roman"/>
          <w:b/>
        </w:rPr>
      </w:pPr>
    </w:p>
    <w:p w14:paraId="2135072F" w14:textId="46AB7BB5" w:rsidR="006A7391" w:rsidRDefault="00000000">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FIGURE CAPTIONS</w:t>
      </w:r>
    </w:p>
    <w:p w14:paraId="0A61577D" w14:textId="77777777" w:rsidR="006A7391" w:rsidRDefault="00000000">
      <w:pPr>
        <w:spacing w:line="480" w:lineRule="auto"/>
        <w:rPr>
          <w:rFonts w:ascii="Times New Roman" w:eastAsia="Times New Roman" w:hAnsi="Times New Roman" w:cs="Times New Roman"/>
        </w:rPr>
      </w:pPr>
      <w:commentRangeStart w:id="74"/>
      <w:r>
        <w:rPr>
          <w:rFonts w:ascii="Times New Roman" w:eastAsia="Times New Roman" w:hAnsi="Times New Roman" w:cs="Times New Roman"/>
          <w:b/>
        </w:rPr>
        <w:t xml:space="preserve">Figure 1. Sex-specific sheet washing frequency groups do not significantly differ in alpha diversity. </w:t>
      </w:r>
      <w:r>
        <w:rPr>
          <w:rFonts w:ascii="Times New Roman" w:eastAsia="Times New Roman" w:hAnsi="Times New Roman" w:cs="Times New Roman"/>
        </w:rPr>
        <w:t xml:space="preserve">(A) </w:t>
      </w:r>
      <w:commentRangeStart w:id="75"/>
      <w:r>
        <w:rPr>
          <w:rFonts w:ascii="Times New Roman" w:eastAsia="Times New Roman" w:hAnsi="Times New Roman" w:cs="Times New Roman"/>
        </w:rPr>
        <w:t xml:space="preserve">Observed species diversity (richness) boxplot of groups categorized by sex and sheet washing frequency. (B) Shannon’s diversity boxplot of groups categorized by sex and sheet washing frequency. Legend specifying groups categorized by sheet wash frequency and sex is shown on the right. </w:t>
      </w:r>
      <w:commentRangeEnd w:id="75"/>
      <w:r w:rsidR="000F0628">
        <w:rPr>
          <w:rStyle w:val="CommentReference"/>
        </w:rPr>
        <w:commentReference w:id="75"/>
      </w:r>
      <w:commentRangeEnd w:id="74"/>
      <w:r w:rsidR="00012B68">
        <w:rPr>
          <w:rStyle w:val="CommentReference"/>
        </w:rPr>
        <w:commentReference w:id="74"/>
      </w:r>
    </w:p>
    <w:p w14:paraId="53661FD7" w14:textId="77777777" w:rsidR="006A7391"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Figure 2. Low sheet washing frequency results in higher variation in the relative abundance of phyla observed between males and females.</w:t>
      </w:r>
      <w:r>
        <w:rPr>
          <w:rFonts w:ascii="Times New Roman" w:eastAsia="Times New Roman" w:hAnsi="Times New Roman" w:cs="Times New Roman"/>
        </w:rPr>
        <w:t xml:space="preserve"> (A) The phylum present in the various sex-specific sheet washing groups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represented by differing </w:t>
      </w:r>
      <w:proofErr w:type="spellStart"/>
      <w:r>
        <w:rPr>
          <w:rFonts w:ascii="Times New Roman" w:eastAsia="Times New Roman" w:hAnsi="Times New Roman" w:cs="Times New Roman"/>
        </w:rPr>
        <w:t>colours</w:t>
      </w:r>
      <w:proofErr w:type="spellEnd"/>
      <w:r>
        <w:rPr>
          <w:rFonts w:ascii="Times New Roman" w:eastAsia="Times New Roman" w:hAnsi="Times New Roman" w:cs="Times New Roman"/>
        </w:rPr>
        <w:t xml:space="preserve"> in the bars. The phyla of interest, which include (B) </w:t>
      </w:r>
      <w:proofErr w:type="spellStart"/>
      <w:r>
        <w:rPr>
          <w:rFonts w:ascii="Times New Roman" w:eastAsia="Times New Roman" w:hAnsi="Times New Roman" w:cs="Times New Roman"/>
          <w:i/>
        </w:rPr>
        <w:t>Actinobacteriota</w:t>
      </w:r>
      <w:proofErr w:type="spellEnd"/>
      <w:r>
        <w:rPr>
          <w:rFonts w:ascii="Times New Roman" w:eastAsia="Times New Roman" w:hAnsi="Times New Roman" w:cs="Times New Roman"/>
        </w:rPr>
        <w:t xml:space="preserve">, (C) </w:t>
      </w:r>
      <w:r>
        <w:rPr>
          <w:rFonts w:ascii="Times New Roman" w:eastAsia="Times New Roman" w:hAnsi="Times New Roman" w:cs="Times New Roman"/>
          <w:i/>
        </w:rPr>
        <w:t xml:space="preserve">Firmicutes, </w:t>
      </w:r>
      <w:r>
        <w:rPr>
          <w:rFonts w:ascii="Times New Roman" w:eastAsia="Times New Roman" w:hAnsi="Times New Roman" w:cs="Times New Roman"/>
        </w:rPr>
        <w:t xml:space="preserve">(D) </w:t>
      </w:r>
      <w:proofErr w:type="spellStart"/>
      <w:r>
        <w:rPr>
          <w:rFonts w:ascii="Times New Roman" w:eastAsia="Times New Roman" w:hAnsi="Times New Roman" w:cs="Times New Roman"/>
          <w:i/>
        </w:rPr>
        <w:t>Bacteroidota</w:t>
      </w:r>
      <w:proofErr w:type="spellEnd"/>
      <w:r>
        <w:rPr>
          <w:rFonts w:ascii="Times New Roman" w:eastAsia="Times New Roman" w:hAnsi="Times New Roman" w:cs="Times New Roman"/>
          <w:i/>
        </w:rPr>
        <w:t>,</w:t>
      </w:r>
      <w:r>
        <w:rPr>
          <w:rFonts w:ascii="Times New Roman" w:eastAsia="Times New Roman" w:hAnsi="Times New Roman" w:cs="Times New Roman"/>
        </w:rPr>
        <w:t xml:space="preserve"> (E) </w:t>
      </w:r>
      <w:r>
        <w:rPr>
          <w:rFonts w:ascii="Times New Roman" w:eastAsia="Times New Roman" w:hAnsi="Times New Roman" w:cs="Times New Roman"/>
          <w:i/>
        </w:rPr>
        <w:t>Proteobacteria,</w:t>
      </w:r>
      <w:r>
        <w:rPr>
          <w:rFonts w:ascii="Times New Roman" w:eastAsia="Times New Roman" w:hAnsi="Times New Roman" w:cs="Times New Roman"/>
        </w:rPr>
        <w:t xml:space="preserve"> and (F) </w:t>
      </w:r>
      <w:proofErr w:type="spellStart"/>
      <w:r>
        <w:rPr>
          <w:rFonts w:ascii="Times New Roman" w:eastAsia="Times New Roman" w:hAnsi="Times New Roman" w:cs="Times New Roman"/>
          <w:i/>
        </w:rPr>
        <w:t>Fusobacteriota</w:t>
      </w:r>
      <w:proofErr w:type="spellEnd"/>
      <w:r>
        <w:rPr>
          <w:rFonts w:ascii="Times New Roman" w:eastAsia="Times New Roman" w:hAnsi="Times New Roman" w:cs="Times New Roman"/>
        </w:rPr>
        <w:t>,</w:t>
      </w:r>
      <w:r>
        <w:rPr>
          <w:rFonts w:ascii="Times New Roman" w:eastAsia="Times New Roman" w:hAnsi="Times New Roman" w:cs="Times New Roman"/>
          <w:i/>
        </w:rPr>
        <w:t xml:space="preserve"> </w:t>
      </w:r>
      <w:r>
        <w:rPr>
          <w:rFonts w:ascii="Times New Roman" w:eastAsia="Times New Roman" w:hAnsi="Times New Roman" w:cs="Times New Roman"/>
        </w:rPr>
        <w:t xml:space="preserve">are further analyzed through taxa bar plots which visualize variation at the genus level of the various sex-specific sheet washing groups. All figures have legends on the right which represent the various genera (B-F) and phyla (A) present in the taxa bar graphs. </w:t>
      </w:r>
    </w:p>
    <w:p w14:paraId="0FE0553F" w14:textId="77777777" w:rsidR="006A7391" w:rsidRDefault="00000000">
      <w:pPr>
        <w:spacing w:line="480" w:lineRule="auto"/>
        <w:rPr>
          <w:rFonts w:ascii="Times New Roman" w:eastAsia="Times New Roman" w:hAnsi="Times New Roman" w:cs="Times New Roman"/>
        </w:rPr>
      </w:pPr>
      <w:commentRangeStart w:id="76"/>
      <w:r>
        <w:rPr>
          <w:rFonts w:ascii="Times New Roman" w:eastAsia="Times New Roman" w:hAnsi="Times New Roman" w:cs="Times New Roman"/>
          <w:b/>
        </w:rPr>
        <w:t>Figure 3. For both sexes, individuals with low sheet washing frequency have more unique core microbiomes than individuals with high washing frequency</w:t>
      </w:r>
      <w:commentRangeEnd w:id="76"/>
      <w:r w:rsidR="00B46952">
        <w:rPr>
          <w:rStyle w:val="CommentReference"/>
        </w:rPr>
        <w:commentReference w:id="76"/>
      </w:r>
      <w:r>
        <w:rPr>
          <w:rFonts w:ascii="Times New Roman" w:eastAsia="Times New Roman" w:hAnsi="Times New Roman" w:cs="Times New Roman"/>
        </w:rPr>
        <w:t xml:space="preserve">. Four-way Venn diagram illustrating the percentage and number of overlapping and unique microbial genera present in females with low sheet washing frequency, females with high sheet washing frequency, males with low sheet washing frequency, and males with high sheet washing frequency. The diagram has a minimum prevalence threshold of 0.5 (50%) and an abundance threshold of 0.001 (0.1%). </w:t>
      </w:r>
      <w:commentRangeStart w:id="77"/>
      <w:r>
        <w:rPr>
          <w:rFonts w:ascii="Times New Roman" w:eastAsia="Times New Roman" w:hAnsi="Times New Roman" w:cs="Times New Roman"/>
        </w:rPr>
        <w:t xml:space="preserve">The numbers in each circle represent the genera </w:t>
      </w:r>
      <w:commentRangeEnd w:id="77"/>
      <w:r w:rsidR="00B46952">
        <w:rPr>
          <w:rStyle w:val="CommentReference"/>
        </w:rPr>
        <w:lastRenderedPageBreak/>
        <w:commentReference w:id="77"/>
      </w:r>
      <w:r>
        <w:rPr>
          <w:rFonts w:ascii="Times New Roman" w:eastAsia="Times New Roman" w:hAnsi="Times New Roman" w:cs="Times New Roman"/>
        </w:rPr>
        <w:t xml:space="preserve">above these thresholds. The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corresponds to the number of counts of genera, with a darker red indicating a higher count and a darker blue indicating a lower count.</w:t>
      </w:r>
    </w:p>
    <w:p w14:paraId="2C331912" w14:textId="77777777" w:rsidR="006A7391" w:rsidRDefault="00000000">
      <w:pPr>
        <w:spacing w:line="480" w:lineRule="auto"/>
        <w:rPr>
          <w:rFonts w:ascii="Times New Roman" w:eastAsia="Times New Roman" w:hAnsi="Times New Roman" w:cs="Times New Roman"/>
        </w:rPr>
      </w:pPr>
      <w:commentRangeStart w:id="78"/>
      <w:r>
        <w:rPr>
          <w:rFonts w:ascii="Times New Roman" w:eastAsia="Times New Roman" w:hAnsi="Times New Roman" w:cs="Times New Roman"/>
          <w:b/>
        </w:rPr>
        <w:t xml:space="preserve">Figure 4. Across high and low sheet washing frequencies, females have a higher number of upregulated genera than men. </w:t>
      </w:r>
      <w:commentRangeStart w:id="79"/>
      <w:r>
        <w:rPr>
          <w:rFonts w:ascii="Times New Roman" w:eastAsia="Times New Roman" w:hAnsi="Times New Roman" w:cs="Times New Roman"/>
        </w:rPr>
        <w:t>(</w:t>
      </w:r>
      <w:commentRangeEnd w:id="78"/>
      <w:r w:rsidR="008C499E">
        <w:rPr>
          <w:rStyle w:val="CommentReference"/>
        </w:rPr>
        <w:commentReference w:id="78"/>
      </w:r>
      <w:r>
        <w:rPr>
          <w:rFonts w:ascii="Times New Roman" w:eastAsia="Times New Roman" w:hAnsi="Times New Roman" w:cs="Times New Roman"/>
        </w:rPr>
        <w:t xml:space="preserve">A, C) DESeq2 analysis showing volcano plot when comparing (A) high and (C) low sheet washing frequency between female and male sexes (p-value of 0.01, log2FoldChange &gt; 2, and </w:t>
      </w:r>
      <w:proofErr w:type="spellStart"/>
      <w:r>
        <w:rPr>
          <w:rFonts w:ascii="Times New Roman" w:eastAsia="Times New Roman" w:hAnsi="Times New Roman" w:cs="Times New Roman"/>
        </w:rPr>
        <w:t>baseMean</w:t>
      </w:r>
      <w:proofErr w:type="spellEnd"/>
      <w:r>
        <w:rPr>
          <w:rFonts w:ascii="Times New Roman" w:eastAsia="Times New Roman" w:hAnsi="Times New Roman" w:cs="Times New Roman"/>
        </w:rPr>
        <w:t xml:space="preserve"> &gt; 1). (B, D) Bar plot at the genus level comparing (B) high sheet washing frequency and (D) low sheet washing frequency between females and males.</w:t>
      </w:r>
      <w:commentRangeEnd w:id="79"/>
      <w:r w:rsidR="008C499E">
        <w:rPr>
          <w:rStyle w:val="CommentReference"/>
        </w:rPr>
        <w:commentReference w:id="79"/>
      </w:r>
    </w:p>
    <w:p w14:paraId="3F559072" w14:textId="77777777" w:rsidR="006A7391" w:rsidRDefault="006A7391">
      <w:pPr>
        <w:spacing w:line="480" w:lineRule="auto"/>
        <w:rPr>
          <w:rFonts w:ascii="Times New Roman" w:eastAsia="Times New Roman" w:hAnsi="Times New Roman" w:cs="Times New Roman"/>
        </w:rPr>
      </w:pPr>
    </w:p>
    <w:sectPr w:rsidR="006A7391">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uthor" w:initials="A">
    <w:p w14:paraId="0CF08391" w14:textId="77777777" w:rsidR="00CC6C66" w:rsidRDefault="003F0D69" w:rsidP="00CC6C66">
      <w:r>
        <w:rPr>
          <w:rStyle w:val="CommentReference"/>
        </w:rPr>
        <w:annotationRef/>
      </w:r>
      <w:r w:rsidR="00CC6C66">
        <w:rPr>
          <w:sz w:val="20"/>
          <w:szCs w:val="20"/>
        </w:rPr>
        <w:t xml:space="preserve">Some generas are written in italic in the document. </w:t>
      </w:r>
      <w:r w:rsidR="00CC6C66">
        <w:rPr>
          <w:sz w:val="20"/>
          <w:szCs w:val="20"/>
        </w:rPr>
        <w:cr/>
      </w:r>
      <w:r w:rsidR="00CC6C66">
        <w:rPr>
          <w:sz w:val="20"/>
          <w:szCs w:val="20"/>
        </w:rPr>
        <w:cr/>
        <w:t xml:space="preserve">Make them consistent. </w:t>
      </w:r>
    </w:p>
  </w:comment>
  <w:comment w:id="6" w:author="Author" w:initials="A">
    <w:p w14:paraId="6B5BE0D7" w14:textId="769B5158" w:rsidR="00045D41" w:rsidRDefault="00045D41" w:rsidP="00045D41">
      <w:r>
        <w:rPr>
          <w:rStyle w:val="CommentReference"/>
        </w:rPr>
        <w:annotationRef/>
      </w:r>
      <w:r>
        <w:rPr>
          <w:color w:val="000000"/>
          <w:sz w:val="20"/>
          <w:szCs w:val="20"/>
        </w:rPr>
        <w:t xml:space="preserve">How many Female and Male individuals are in the dataset? How many individuals in high vs low frequency washing groups? </w:t>
      </w:r>
    </w:p>
    <w:p w14:paraId="3ECD98AF" w14:textId="77777777" w:rsidR="00045D41" w:rsidRDefault="00045D41" w:rsidP="00045D41"/>
    <w:p w14:paraId="31B55935" w14:textId="77777777" w:rsidR="00045D41" w:rsidRDefault="00045D41" w:rsidP="00045D41">
      <w:r>
        <w:rPr>
          <w:color w:val="000000"/>
          <w:sz w:val="20"/>
          <w:szCs w:val="20"/>
        </w:rPr>
        <w:t xml:space="preserve">These numbers should be included. </w:t>
      </w:r>
    </w:p>
  </w:comment>
  <w:comment w:id="9" w:author="Author" w:initials="A">
    <w:p w14:paraId="3068EDA4" w14:textId="4404875B" w:rsidR="00045B08" w:rsidRDefault="00514629" w:rsidP="00045B08">
      <w:r>
        <w:rPr>
          <w:rStyle w:val="CommentReference"/>
        </w:rPr>
        <w:annotationRef/>
      </w:r>
      <w:r w:rsidR="00045B08">
        <w:rPr>
          <w:sz w:val="20"/>
          <w:szCs w:val="20"/>
        </w:rPr>
        <w:t xml:space="preserve">Plotting histogram of frequency of washing sheets in the dataset would help understand the overall pattern. Also adding mean, mean+- standard deviation ranges would be useful to define the threshold to categorize high vs low frequency. </w:t>
      </w:r>
      <w:r w:rsidR="00045B08">
        <w:rPr>
          <w:sz w:val="20"/>
          <w:szCs w:val="20"/>
        </w:rPr>
        <w:cr/>
      </w:r>
      <w:r w:rsidR="00045B08">
        <w:rPr>
          <w:sz w:val="20"/>
          <w:szCs w:val="20"/>
        </w:rPr>
        <w:cr/>
        <w:t xml:space="preserve">Numbers used here seem arbitrary. If not, then explanation should be included. </w:t>
      </w:r>
    </w:p>
  </w:comment>
  <w:comment w:id="10" w:author="Author" w:initials="A">
    <w:p w14:paraId="1AB7BB41" w14:textId="540A1A12" w:rsidR="00B734BF" w:rsidRDefault="00B734BF" w:rsidP="00B734BF">
      <w:r>
        <w:rPr>
          <w:rStyle w:val="CommentReference"/>
        </w:rPr>
        <w:annotationRef/>
      </w:r>
      <w:r>
        <w:rPr>
          <w:color w:val="000000"/>
          <w:sz w:val="20"/>
          <w:szCs w:val="20"/>
        </w:rPr>
        <w:t xml:space="preserve">How many samples for each sex group were used for DESeq2? </w:t>
      </w:r>
    </w:p>
  </w:comment>
  <w:comment w:id="11" w:author="Author" w:initials="A">
    <w:p w14:paraId="06623BC1" w14:textId="77777777" w:rsidR="00A05F59" w:rsidRDefault="00514629" w:rsidP="00A05F59">
      <w:r>
        <w:rPr>
          <w:rStyle w:val="CommentReference"/>
        </w:rPr>
        <w:annotationRef/>
      </w:r>
      <w:r w:rsidR="00A05F59">
        <w:rPr>
          <w:sz w:val="20"/>
          <w:szCs w:val="20"/>
        </w:rPr>
        <w:t xml:space="preserve">Unnecessary statement in the result section. </w:t>
      </w:r>
      <w:r w:rsidR="00A05F59">
        <w:rPr>
          <w:sz w:val="20"/>
          <w:szCs w:val="20"/>
        </w:rPr>
        <w:cr/>
      </w:r>
    </w:p>
  </w:comment>
  <w:comment w:id="12" w:author="Author" w:initials="A">
    <w:p w14:paraId="69069B9F" w14:textId="418BC747" w:rsidR="000F0628" w:rsidRDefault="000F0628" w:rsidP="000F0628">
      <w:r>
        <w:rPr>
          <w:rStyle w:val="CommentReference"/>
        </w:rPr>
        <w:annotationRef/>
      </w:r>
      <w:r>
        <w:rPr>
          <w:sz w:val="20"/>
          <w:szCs w:val="20"/>
        </w:rPr>
        <w:t xml:space="preserve">If there is a statistical importance mentioned then it should be followed by indicating the relative p-values. </w:t>
      </w:r>
      <w:r>
        <w:rPr>
          <w:sz w:val="20"/>
          <w:szCs w:val="20"/>
        </w:rPr>
        <w:cr/>
      </w:r>
      <w:r>
        <w:rPr>
          <w:sz w:val="20"/>
          <w:szCs w:val="20"/>
        </w:rPr>
        <w:cr/>
        <w:t>They could have been demonstrated either on the figure or in the figure legend.</w:t>
      </w:r>
    </w:p>
  </w:comment>
  <w:comment w:id="20" w:author="Author" w:initials="A">
    <w:p w14:paraId="3975FF08" w14:textId="77777777" w:rsidR="000D30CF" w:rsidRDefault="000D30CF" w:rsidP="000D30CF">
      <w:r>
        <w:rPr>
          <w:rStyle w:val="CommentReference"/>
        </w:rPr>
        <w:annotationRef/>
      </w:r>
      <w:r>
        <w:rPr>
          <w:sz w:val="20"/>
          <w:szCs w:val="20"/>
        </w:rPr>
        <w:t>the term "significant" should only be used when referring to findings that have been proven to be statistically significant. If there is a p-value, then it should be included here</w:t>
      </w:r>
    </w:p>
  </w:comment>
  <w:comment w:id="21" w:author="Author" w:initials="A">
    <w:p w14:paraId="1EF25023" w14:textId="39D8BFD8" w:rsidR="0021217E" w:rsidRDefault="0021217E" w:rsidP="0021217E">
      <w:r>
        <w:rPr>
          <w:rStyle w:val="CommentReference"/>
        </w:rPr>
        <w:annotationRef/>
      </w:r>
      <w:r>
        <w:rPr>
          <w:color w:val="000000"/>
          <w:sz w:val="20"/>
          <w:szCs w:val="20"/>
        </w:rPr>
        <w:t xml:space="preserve">The term ‘top abundant’ is misleading here since Fusobacteriota is not so abundant between low vs high with low abundance percentage.  </w:t>
      </w:r>
    </w:p>
  </w:comment>
  <w:comment w:id="22" w:author="Author" w:initials="A">
    <w:p w14:paraId="2F99D44C" w14:textId="77777777" w:rsidR="00FE0E5F" w:rsidRDefault="002D576C" w:rsidP="00FE0E5F">
      <w:r>
        <w:rPr>
          <w:rStyle w:val="CommentReference"/>
        </w:rPr>
        <w:annotationRef/>
      </w:r>
      <w:r w:rsidR="00FE0E5F">
        <w:rPr>
          <w:sz w:val="20"/>
          <w:szCs w:val="20"/>
        </w:rPr>
        <w:t xml:space="preserve">Comment abt Figure 2: The order of phyla plots seems arbitrary. It would be better to order them as indicated in Figure 2A legend. </w:t>
      </w:r>
      <w:r w:rsidR="00FE0E5F">
        <w:rPr>
          <w:sz w:val="20"/>
          <w:szCs w:val="20"/>
        </w:rPr>
        <w:cr/>
      </w:r>
      <w:r w:rsidR="00FE0E5F">
        <w:rPr>
          <w:sz w:val="20"/>
          <w:szCs w:val="20"/>
        </w:rPr>
        <w:cr/>
        <w:t xml:space="preserve">For example: Figure 2B will be Actinobacteriota, Figure 2C will be Bacterroidota, Fig 2D will be Fimicutes etc. </w:t>
      </w:r>
    </w:p>
  </w:comment>
  <w:comment w:id="23" w:author="Author" w:initials="A">
    <w:p w14:paraId="0A5689C6" w14:textId="77777777" w:rsidR="002A2241" w:rsidRDefault="00FE0E5F" w:rsidP="002A2241">
      <w:r>
        <w:rPr>
          <w:rStyle w:val="CommentReference"/>
        </w:rPr>
        <w:annotationRef/>
      </w:r>
      <w:r w:rsidR="002A2241">
        <w:rPr>
          <w:sz w:val="20"/>
          <w:szCs w:val="20"/>
        </w:rPr>
        <w:t xml:space="preserve">It is difficult to understand the interpretation. Relative abundance percentages for each genera and total abundance for each phyla should have been included in the figures (or figure legend) and in the text. </w:t>
      </w:r>
      <w:r w:rsidR="002A2241">
        <w:rPr>
          <w:sz w:val="20"/>
          <w:szCs w:val="20"/>
        </w:rPr>
        <w:cr/>
      </w:r>
      <w:r w:rsidR="002A2241">
        <w:rPr>
          <w:sz w:val="20"/>
          <w:szCs w:val="20"/>
        </w:rPr>
        <w:cr/>
        <w:t>Fig 2B: Some generas only observed in high frequency sheet washing not in the low (e.g., Actinomyces in High Female, Arthrobacter in High Male). They should have been mentioned</w:t>
      </w:r>
    </w:p>
  </w:comment>
  <w:comment w:id="24" w:author="Author" w:initials="A">
    <w:p w14:paraId="3BF103A5" w14:textId="4941D7DB" w:rsidR="001A56B5" w:rsidRDefault="001A56B5" w:rsidP="001A56B5">
      <w:r>
        <w:rPr>
          <w:rStyle w:val="CommentReference"/>
        </w:rPr>
        <w:annotationRef/>
      </w:r>
      <w:r>
        <w:rPr>
          <w:sz w:val="20"/>
          <w:szCs w:val="20"/>
        </w:rPr>
        <w:t xml:space="preserve">Does it really have a similar trend? </w:t>
      </w:r>
      <w:r>
        <w:rPr>
          <w:sz w:val="20"/>
          <w:szCs w:val="20"/>
        </w:rPr>
        <w:cr/>
      </w:r>
      <w:r>
        <w:rPr>
          <w:sz w:val="20"/>
          <w:szCs w:val="20"/>
        </w:rPr>
        <w:cr/>
        <w:t xml:space="preserve">In the figure 2E, total relative abundance for each sex increased in the high frequency washing which is the opposite of what was shown in the Fig 2A and 2B. </w:t>
      </w:r>
    </w:p>
  </w:comment>
  <w:comment w:id="26" w:author="Author" w:initials="A">
    <w:p w14:paraId="6C0440A0" w14:textId="77777777" w:rsidR="007D53B0" w:rsidRDefault="007D53B0" w:rsidP="007D53B0">
      <w:r>
        <w:rPr>
          <w:rStyle w:val="CommentReference"/>
        </w:rPr>
        <w:annotationRef/>
      </w:r>
      <w:r>
        <w:rPr>
          <w:color w:val="000000"/>
          <w:sz w:val="20"/>
          <w:szCs w:val="20"/>
        </w:rPr>
        <w:t xml:space="preserve">Isn’t Prevotella primary for Bacteroidota? </w:t>
      </w:r>
    </w:p>
    <w:p w14:paraId="2742FA80" w14:textId="77777777" w:rsidR="007D53B0" w:rsidRDefault="007D53B0" w:rsidP="007D53B0"/>
  </w:comment>
  <w:comment w:id="25" w:author="Author" w:initials="A">
    <w:p w14:paraId="02B25D9E" w14:textId="77777777" w:rsidR="003A4CA2" w:rsidRDefault="007D53B0" w:rsidP="003A4CA2">
      <w:r>
        <w:rPr>
          <w:rStyle w:val="CommentReference"/>
        </w:rPr>
        <w:annotationRef/>
      </w:r>
      <w:r w:rsidR="003A4CA2">
        <w:rPr>
          <w:sz w:val="20"/>
          <w:szCs w:val="20"/>
        </w:rPr>
        <w:t xml:space="preserve">There should have been abundance values that support your findings. </w:t>
      </w:r>
    </w:p>
  </w:comment>
  <w:comment w:id="27" w:author="Author" w:initials="A">
    <w:p w14:paraId="1DFA2CA4" w14:textId="61E644AD" w:rsidR="008C07FF" w:rsidRDefault="008C07FF" w:rsidP="008C07FF">
      <w:r>
        <w:rPr>
          <w:rStyle w:val="CommentReference"/>
        </w:rPr>
        <w:annotationRef/>
      </w:r>
      <w:r>
        <w:rPr>
          <w:color w:val="000000"/>
          <w:sz w:val="20"/>
          <w:szCs w:val="20"/>
        </w:rPr>
        <w:t xml:space="preserve">Simpler sentences better convey the message </w:t>
      </w:r>
    </w:p>
  </w:comment>
  <w:comment w:id="29" w:author="Author" w:initials="A">
    <w:p w14:paraId="32013401" w14:textId="4F3BBF77" w:rsidR="008C07FF" w:rsidRDefault="00753C37" w:rsidP="008C07FF">
      <w:r>
        <w:rPr>
          <w:rStyle w:val="CommentReference"/>
        </w:rPr>
        <w:annotationRef/>
      </w:r>
      <w:r w:rsidR="008C07FF">
        <w:rPr>
          <w:sz w:val="20"/>
          <w:szCs w:val="20"/>
        </w:rPr>
        <w:t>Sentence could have been better</w:t>
      </w:r>
      <w:r w:rsidR="008C07FF">
        <w:rPr>
          <w:sz w:val="20"/>
          <w:szCs w:val="20"/>
        </w:rPr>
        <w:cr/>
      </w:r>
    </w:p>
  </w:comment>
  <w:comment w:id="30" w:author="Author" w:initials="A">
    <w:p w14:paraId="0C8A0A17" w14:textId="77777777" w:rsidR="008C07FF" w:rsidRDefault="008C07FF" w:rsidP="008C07FF">
      <w:r>
        <w:rPr>
          <w:rStyle w:val="CommentReference"/>
        </w:rPr>
        <w:annotationRef/>
      </w:r>
      <w:r>
        <w:rPr>
          <w:color w:val="000000"/>
          <w:sz w:val="20"/>
          <w:szCs w:val="20"/>
        </w:rPr>
        <w:t xml:space="preserve">Figure reference? </w:t>
      </w:r>
    </w:p>
  </w:comment>
  <w:comment w:id="31" w:author="Author" w:initials="A">
    <w:p w14:paraId="62CDC4E3" w14:textId="77777777" w:rsidR="002A2241" w:rsidRDefault="008C07FF" w:rsidP="002A2241">
      <w:r>
        <w:rPr>
          <w:rStyle w:val="CommentReference"/>
        </w:rPr>
        <w:annotationRef/>
      </w:r>
      <w:r w:rsidR="002A2241">
        <w:rPr>
          <w:sz w:val="20"/>
          <w:szCs w:val="20"/>
        </w:rPr>
        <w:t xml:space="preserve">This ordering looks random. It could have been easier if these generas are listed as they are either in the figure 4B or 4D. </w:t>
      </w:r>
    </w:p>
  </w:comment>
  <w:comment w:id="32" w:author="Author" w:initials="A">
    <w:p w14:paraId="2944D114" w14:textId="39D34DE4" w:rsidR="008C07FF" w:rsidRDefault="008C07FF" w:rsidP="008C07FF">
      <w:r>
        <w:rPr>
          <w:rStyle w:val="CommentReference"/>
        </w:rPr>
        <w:annotationRef/>
      </w:r>
      <w:r>
        <w:rPr>
          <w:color w:val="000000"/>
          <w:sz w:val="20"/>
          <w:szCs w:val="20"/>
        </w:rPr>
        <w:t xml:space="preserve">Duplicates? </w:t>
      </w:r>
    </w:p>
  </w:comment>
  <w:comment w:id="38" w:author="Author" w:initials="A">
    <w:p w14:paraId="4D945E2F" w14:textId="77777777" w:rsidR="008C499E" w:rsidRDefault="008C499E" w:rsidP="008C499E">
      <w:r>
        <w:rPr>
          <w:rStyle w:val="CommentReference"/>
        </w:rPr>
        <w:annotationRef/>
      </w:r>
      <w:r>
        <w:rPr>
          <w:color w:val="000000"/>
          <w:sz w:val="20"/>
          <w:szCs w:val="20"/>
        </w:rPr>
        <w:t xml:space="preserve">Where did this number come from? </w:t>
      </w:r>
    </w:p>
    <w:p w14:paraId="4FEE1627" w14:textId="77777777" w:rsidR="008C499E" w:rsidRDefault="008C499E" w:rsidP="008C499E"/>
    <w:p w14:paraId="57268A83" w14:textId="77777777" w:rsidR="008C499E" w:rsidRDefault="008C499E" w:rsidP="008C499E">
      <w:r>
        <w:rPr>
          <w:color w:val="000000"/>
          <w:sz w:val="20"/>
          <w:szCs w:val="20"/>
        </w:rPr>
        <w:t>There are 16 genera with positive logFC in Figure 4B as stated in the previous sentence. 3 of them are shared. 13 of them are unique not 11 (green color with posiitive logFC in 4B?)</w:t>
      </w:r>
    </w:p>
  </w:comment>
  <w:comment w:id="40" w:author="Author" w:initials="A">
    <w:p w14:paraId="529F58B6" w14:textId="77777777" w:rsidR="002A2241" w:rsidRDefault="002A2241" w:rsidP="002A2241">
      <w:r>
        <w:rPr>
          <w:rStyle w:val="CommentReference"/>
        </w:rPr>
        <w:annotationRef/>
      </w:r>
      <w:r>
        <w:rPr>
          <w:sz w:val="20"/>
          <w:szCs w:val="20"/>
        </w:rPr>
        <w:t xml:space="preserve">There are 11 unregulated genera with positive logFC in Figure 4D for females and 6 generas with negative logFC for males? </w:t>
      </w:r>
    </w:p>
    <w:p w14:paraId="27C64B42" w14:textId="77777777" w:rsidR="002A2241" w:rsidRDefault="002A2241" w:rsidP="002A2241"/>
  </w:comment>
  <w:comment w:id="28" w:author="Author" w:initials="A">
    <w:p w14:paraId="4C9A1FD9" w14:textId="1995369E" w:rsidR="003A4CA2" w:rsidRDefault="00337B85" w:rsidP="003A4CA2">
      <w:r>
        <w:rPr>
          <w:rStyle w:val="CommentReference"/>
        </w:rPr>
        <w:annotationRef/>
      </w:r>
      <w:r w:rsidR="003A4CA2">
        <w:rPr>
          <w:sz w:val="20"/>
          <w:szCs w:val="20"/>
        </w:rPr>
        <w:t xml:space="preserve">Figure 4A and 4C were not referenced? If the results are not important enough to mention in the results section, then remove them from figure 4 </w:t>
      </w:r>
    </w:p>
  </w:comment>
  <w:comment w:id="58" w:author="Author" w:initials="A">
    <w:p w14:paraId="5D419752" w14:textId="77777777" w:rsidR="00CC6C66" w:rsidRDefault="00CC6C66" w:rsidP="00CC6C66">
      <w:r>
        <w:rPr>
          <w:rStyle w:val="CommentReference"/>
        </w:rPr>
        <w:annotationRef/>
      </w:r>
      <w:r>
        <w:rPr>
          <w:color w:val="000000"/>
          <w:sz w:val="20"/>
          <w:szCs w:val="20"/>
        </w:rPr>
        <w:t>Make the style of the genera consistent in the document. Italic or not</w:t>
      </w:r>
    </w:p>
  </w:comment>
  <w:comment w:id="59" w:author="Author" w:initials="A">
    <w:p w14:paraId="65DC5317" w14:textId="562F0CFF" w:rsidR="00012B68" w:rsidRDefault="00012B68" w:rsidP="00012B68">
      <w:r>
        <w:rPr>
          <w:rStyle w:val="CommentReference"/>
        </w:rPr>
        <w:annotationRef/>
      </w:r>
      <w:r>
        <w:rPr>
          <w:color w:val="000000"/>
          <w:sz w:val="20"/>
          <w:szCs w:val="20"/>
        </w:rPr>
        <w:t xml:space="preserve">Figure 2B and 2C. </w:t>
      </w:r>
    </w:p>
    <w:p w14:paraId="08082851" w14:textId="77777777" w:rsidR="00012B68" w:rsidRDefault="00012B68" w:rsidP="00012B68">
      <w:r>
        <w:rPr>
          <w:color w:val="000000"/>
          <w:sz w:val="20"/>
          <w:szCs w:val="20"/>
        </w:rPr>
        <w:t xml:space="preserve">Refer to the exact Figures for the points made in the sentence. </w:t>
      </w:r>
    </w:p>
  </w:comment>
  <w:comment w:id="60" w:author="Author" w:initials="A">
    <w:p w14:paraId="0021E354" w14:textId="77777777" w:rsidR="00012B68" w:rsidRDefault="00012B68" w:rsidP="00012B68">
      <w:r>
        <w:rPr>
          <w:rStyle w:val="CommentReference"/>
        </w:rPr>
        <w:annotationRef/>
      </w:r>
      <w:r>
        <w:rPr>
          <w:color w:val="000000"/>
          <w:sz w:val="20"/>
          <w:szCs w:val="20"/>
        </w:rPr>
        <w:t xml:space="preserve">One of the interesting findings is not discussed here which is there is a change in Actinobacteriota between low vs high. Actinomyces, Arthobacter, Williamsia, Rothia are not observed in low but present in high. The change of the genus should have been discussed. </w:t>
      </w:r>
    </w:p>
  </w:comment>
  <w:comment w:id="61" w:author="Author" w:initials="A">
    <w:p w14:paraId="78EE3103" w14:textId="77777777" w:rsidR="00012B68" w:rsidRDefault="00012B68" w:rsidP="00012B68">
      <w:r>
        <w:rPr>
          <w:rStyle w:val="CommentReference"/>
        </w:rPr>
        <w:annotationRef/>
      </w:r>
      <w:r>
        <w:rPr>
          <w:color w:val="000000"/>
          <w:sz w:val="20"/>
          <w:szCs w:val="20"/>
        </w:rPr>
        <w:t xml:space="preserve">Figure 2A. </w:t>
      </w:r>
    </w:p>
  </w:comment>
  <w:comment w:id="63" w:author="Author" w:initials="A">
    <w:p w14:paraId="59C06D14" w14:textId="77777777" w:rsidR="007A1CE2" w:rsidRDefault="00012B68" w:rsidP="007A1CE2">
      <w:r>
        <w:rPr>
          <w:rStyle w:val="CommentReference"/>
        </w:rPr>
        <w:annotationRef/>
      </w:r>
      <w:r w:rsidR="007A1CE2">
        <w:rPr>
          <w:sz w:val="20"/>
          <w:szCs w:val="20"/>
        </w:rPr>
        <w:t xml:space="preserve">It is a possibility but not certain. Is there any reference that can be cited here shows Verrucomicrobioata and low hygiene practice? </w:t>
      </w:r>
    </w:p>
    <w:p w14:paraId="462570C2" w14:textId="77777777" w:rsidR="007A1CE2" w:rsidRDefault="007A1CE2" w:rsidP="007A1CE2"/>
    <w:p w14:paraId="43385C02" w14:textId="77777777" w:rsidR="007A1CE2" w:rsidRDefault="007A1CE2" w:rsidP="007A1CE2">
      <w:r>
        <w:rPr>
          <w:sz w:val="20"/>
          <w:szCs w:val="20"/>
        </w:rPr>
        <w:t xml:space="preserve">The abundance of Verrucomicrobiota is low, It could be a bias in the data? </w:t>
      </w:r>
    </w:p>
  </w:comment>
  <w:comment w:id="64" w:author="Author" w:initials="A">
    <w:p w14:paraId="7E741654" w14:textId="77777777" w:rsidR="007A1CE2" w:rsidRDefault="007A1CE2" w:rsidP="007A1CE2">
      <w:r>
        <w:rPr>
          <w:rStyle w:val="CommentReference"/>
        </w:rPr>
        <w:annotationRef/>
      </w:r>
      <w:r>
        <w:rPr>
          <w:color w:val="000000"/>
          <w:sz w:val="20"/>
          <w:szCs w:val="20"/>
        </w:rPr>
        <w:t xml:space="preserve">Which phylum? Where is the figure reference? </w:t>
      </w:r>
    </w:p>
  </w:comment>
  <w:comment w:id="68" w:author="Author" w:initials="A">
    <w:p w14:paraId="454B9ECB" w14:textId="77777777" w:rsidR="007A1CE2" w:rsidRDefault="007A1CE2" w:rsidP="007A1CE2">
      <w:r>
        <w:rPr>
          <w:rStyle w:val="CommentReference"/>
        </w:rPr>
        <w:annotationRef/>
      </w:r>
      <w:r>
        <w:rPr>
          <w:color w:val="000000"/>
          <w:sz w:val="20"/>
          <w:szCs w:val="20"/>
        </w:rPr>
        <w:t xml:space="preserve">In the Figure 2C, </w:t>
      </w:r>
      <w:r>
        <w:rPr>
          <w:i/>
          <w:iCs/>
          <w:color w:val="000000"/>
          <w:sz w:val="20"/>
          <w:szCs w:val="20"/>
        </w:rPr>
        <w:t>Lactobacillus</w:t>
      </w:r>
      <w:r>
        <w:rPr>
          <w:color w:val="000000"/>
          <w:sz w:val="20"/>
          <w:szCs w:val="20"/>
        </w:rPr>
        <w:t xml:space="preserve"> is used as the name. Make it consistent.  </w:t>
      </w:r>
    </w:p>
  </w:comment>
  <w:comment w:id="67" w:author="Author" w:initials="A">
    <w:p w14:paraId="3D2BD3A2" w14:textId="77777777" w:rsidR="006E6FE0" w:rsidRDefault="007A1CE2" w:rsidP="006E6FE0">
      <w:r>
        <w:rPr>
          <w:rStyle w:val="CommentReference"/>
        </w:rPr>
        <w:annotationRef/>
      </w:r>
      <w:r w:rsidR="006E6FE0">
        <w:rPr>
          <w:sz w:val="20"/>
          <w:szCs w:val="20"/>
        </w:rPr>
        <w:t xml:space="preserve">This result was not introduced in the results section? It would be more effective to make the discussion section for interpreting and analyzing the results which are already presented in the Results section. </w:t>
      </w:r>
    </w:p>
    <w:p w14:paraId="5562D4E1" w14:textId="77777777" w:rsidR="006E6FE0" w:rsidRDefault="006E6FE0" w:rsidP="006E6FE0"/>
    <w:p w14:paraId="4380888F" w14:textId="77777777" w:rsidR="006E6FE0" w:rsidRDefault="006E6FE0" w:rsidP="006E6FE0">
      <w:r>
        <w:rPr>
          <w:sz w:val="20"/>
          <w:szCs w:val="20"/>
        </w:rPr>
        <w:t>Introducing new results here can be confusing for the reader.</w:t>
      </w:r>
    </w:p>
  </w:comment>
  <w:comment w:id="69" w:author="Author" w:initials="A">
    <w:p w14:paraId="2A54CC19" w14:textId="1048D09B" w:rsidR="003031EC" w:rsidRDefault="003031EC" w:rsidP="003031EC">
      <w:r>
        <w:rPr>
          <w:rStyle w:val="CommentReference"/>
        </w:rPr>
        <w:annotationRef/>
      </w:r>
      <w:r>
        <w:rPr>
          <w:sz w:val="20"/>
          <w:szCs w:val="20"/>
        </w:rPr>
        <w:t xml:space="preserve">Staphylococcus, Enhydrobacter, Micrococcus have higher prevalence score than the listed ones (Streptococcus and Acinobacter) </w:t>
      </w:r>
      <w:r>
        <w:rPr>
          <w:sz w:val="20"/>
          <w:szCs w:val="20"/>
        </w:rPr>
        <w:cr/>
      </w:r>
      <w:r>
        <w:rPr>
          <w:sz w:val="20"/>
          <w:szCs w:val="20"/>
        </w:rPr>
        <w:cr/>
        <w:t xml:space="preserve">How do Streptococcus and Acinobacter the most abundant? </w:t>
      </w:r>
    </w:p>
  </w:comment>
  <w:comment w:id="70" w:author="Author" w:initials="A">
    <w:p w14:paraId="15EA21BA" w14:textId="77777777" w:rsidR="003031EC" w:rsidRDefault="003031EC" w:rsidP="003031EC">
      <w:r>
        <w:rPr>
          <w:rStyle w:val="CommentReference"/>
        </w:rPr>
        <w:annotationRef/>
      </w:r>
      <w:r>
        <w:rPr>
          <w:color w:val="000000"/>
          <w:sz w:val="20"/>
          <w:szCs w:val="20"/>
        </w:rPr>
        <w:t xml:space="preserve">Why focus only these three? </w:t>
      </w:r>
    </w:p>
    <w:p w14:paraId="521C98A9" w14:textId="77777777" w:rsidR="003031EC" w:rsidRDefault="003031EC" w:rsidP="003031EC"/>
    <w:p w14:paraId="2816E426" w14:textId="77777777" w:rsidR="003031EC" w:rsidRDefault="003031EC" w:rsidP="003031EC">
      <w:r>
        <w:rPr>
          <w:sz w:val="20"/>
          <w:szCs w:val="20"/>
        </w:rPr>
        <w:t xml:space="preserve">There are other bacterias with higher prevalence score than the ones listed in the text such as Staphylococcus, Finegoldia, Methylorubrum  </w:t>
      </w:r>
    </w:p>
  </w:comment>
  <w:comment w:id="71" w:author="Author" w:initials="A">
    <w:p w14:paraId="3511B773" w14:textId="77777777" w:rsidR="002C3647" w:rsidRDefault="002C3647" w:rsidP="002C3647">
      <w:r>
        <w:rPr>
          <w:rStyle w:val="CommentReference"/>
        </w:rPr>
        <w:annotationRef/>
      </w:r>
      <w:r>
        <w:rPr>
          <w:color w:val="000000"/>
          <w:sz w:val="20"/>
          <w:szCs w:val="20"/>
        </w:rPr>
        <w:t xml:space="preserve">What is the contrast here? </w:t>
      </w:r>
    </w:p>
    <w:p w14:paraId="03B784A2" w14:textId="77777777" w:rsidR="002C3647" w:rsidRDefault="002C3647" w:rsidP="002C3647"/>
    <w:p w14:paraId="37CFAB5F" w14:textId="77777777" w:rsidR="002C3647" w:rsidRDefault="002C3647" w:rsidP="002C3647">
      <w:r>
        <w:rPr>
          <w:color w:val="000000"/>
          <w:sz w:val="20"/>
          <w:szCs w:val="20"/>
        </w:rPr>
        <w:t xml:space="preserve">Streptococcus has high prevalence in Figure S6 and S8? </w:t>
      </w:r>
    </w:p>
  </w:comment>
  <w:comment w:id="72" w:author="Author" w:initials="A">
    <w:p w14:paraId="73FF7D21" w14:textId="77777777" w:rsidR="002C3647" w:rsidRDefault="002C3647" w:rsidP="002C3647">
      <w:r>
        <w:rPr>
          <w:rStyle w:val="CommentReference"/>
        </w:rPr>
        <w:annotationRef/>
      </w:r>
      <w:r>
        <w:rPr>
          <w:color w:val="000000"/>
          <w:sz w:val="20"/>
          <w:szCs w:val="20"/>
        </w:rPr>
        <w:t xml:space="preserve">Where are the figure references ? </w:t>
      </w:r>
    </w:p>
  </w:comment>
  <w:comment w:id="73" w:author="Author" w:initials="A">
    <w:p w14:paraId="760BBE74" w14:textId="77777777" w:rsidR="00B439ED" w:rsidRDefault="00B439ED" w:rsidP="00B439ED">
      <w:r>
        <w:rPr>
          <w:rStyle w:val="CommentReference"/>
        </w:rPr>
        <w:annotationRef/>
      </w:r>
      <w:r>
        <w:rPr>
          <w:color w:val="000000"/>
          <w:sz w:val="20"/>
          <w:szCs w:val="20"/>
        </w:rPr>
        <w:t xml:space="preserve">Size of the dataset should have been included in the Methods section in details. </w:t>
      </w:r>
    </w:p>
  </w:comment>
  <w:comment w:id="75" w:author="Author" w:initials="A">
    <w:p w14:paraId="1390C699" w14:textId="32E5DEEA" w:rsidR="000F0628" w:rsidRDefault="000F0628" w:rsidP="000F0628">
      <w:r>
        <w:rPr>
          <w:rStyle w:val="CommentReference"/>
        </w:rPr>
        <w:annotationRef/>
      </w:r>
      <w:r>
        <w:rPr>
          <w:color w:val="000000"/>
          <w:sz w:val="20"/>
          <w:szCs w:val="20"/>
        </w:rPr>
        <w:t>Statistical evaluations are missing (e.g., p-values)</w:t>
      </w:r>
    </w:p>
  </w:comment>
  <w:comment w:id="74" w:author="Author" w:initials="A">
    <w:p w14:paraId="7094489E" w14:textId="77777777" w:rsidR="00012B68" w:rsidRDefault="00012B68" w:rsidP="00012B68">
      <w:r>
        <w:rPr>
          <w:rStyle w:val="CommentReference"/>
        </w:rPr>
        <w:annotationRef/>
      </w:r>
      <w:r>
        <w:rPr>
          <w:color w:val="000000"/>
          <w:sz w:val="20"/>
          <w:szCs w:val="20"/>
        </w:rPr>
        <w:t xml:space="preserve">Which plot (A or B) is for alpha or beta diversity is not clear. Add label on the figure indicating that information. </w:t>
      </w:r>
    </w:p>
  </w:comment>
  <w:comment w:id="76" w:author="Author" w:initials="A">
    <w:p w14:paraId="3FED29F5" w14:textId="39594074" w:rsidR="00B46952" w:rsidRDefault="00B46952" w:rsidP="00B46952">
      <w:r>
        <w:rPr>
          <w:rStyle w:val="CommentReference"/>
        </w:rPr>
        <w:annotationRef/>
      </w:r>
      <w:r>
        <w:rPr>
          <w:color w:val="000000"/>
          <w:sz w:val="20"/>
          <w:szCs w:val="20"/>
        </w:rPr>
        <w:t xml:space="preserve">Quality of this figure could have been improved </w:t>
      </w:r>
    </w:p>
    <w:p w14:paraId="2E67C938" w14:textId="77777777" w:rsidR="00B46952" w:rsidRDefault="00B46952" w:rsidP="00B46952"/>
  </w:comment>
  <w:comment w:id="77" w:author="Author" w:initials="A">
    <w:p w14:paraId="2D44F162" w14:textId="77777777" w:rsidR="006E6FE0" w:rsidRDefault="00B46952" w:rsidP="006E6FE0">
      <w:r>
        <w:rPr>
          <w:rStyle w:val="CommentReference"/>
        </w:rPr>
        <w:annotationRef/>
      </w:r>
      <w:r w:rsidR="006E6FE0">
        <w:rPr>
          <w:sz w:val="20"/>
          <w:szCs w:val="20"/>
        </w:rPr>
        <w:t>Include the total numbers in each circle in numbers in the figure legend text</w:t>
      </w:r>
    </w:p>
  </w:comment>
  <w:comment w:id="78" w:author="Author" w:initials="A">
    <w:p w14:paraId="3D9AA348" w14:textId="620BB2D9" w:rsidR="00CC6C66" w:rsidRDefault="008C499E" w:rsidP="00CC6C66">
      <w:r>
        <w:rPr>
          <w:rStyle w:val="CommentReference"/>
        </w:rPr>
        <w:annotationRef/>
      </w:r>
      <w:r w:rsidR="00CC6C66">
        <w:rPr>
          <w:sz w:val="20"/>
          <w:szCs w:val="20"/>
        </w:rPr>
        <w:t xml:space="preserve">Labelling should be improved. </w:t>
      </w:r>
      <w:r w:rsidR="00CC6C66">
        <w:rPr>
          <w:sz w:val="20"/>
          <w:szCs w:val="20"/>
        </w:rPr>
        <w:cr/>
      </w:r>
      <w:r w:rsidR="00CC6C66">
        <w:rPr>
          <w:sz w:val="20"/>
          <w:szCs w:val="20"/>
        </w:rPr>
        <w:cr/>
        <w:t xml:space="preserve">Which part is for which sex in in all four figures. Add a layer of annotation to the x-axis based on sex (Female and Male). </w:t>
      </w:r>
      <w:r w:rsidR="00CC6C66">
        <w:rPr>
          <w:sz w:val="20"/>
          <w:szCs w:val="20"/>
        </w:rPr>
        <w:cr/>
      </w:r>
      <w:r w:rsidR="00CC6C66">
        <w:rPr>
          <w:sz w:val="20"/>
          <w:szCs w:val="20"/>
        </w:rPr>
        <w:cr/>
        <w:t>Indicate that genera for female have positive logFC while genera for male have negative logFC either on the figure or in the figure legend or both.</w:t>
      </w:r>
    </w:p>
  </w:comment>
  <w:comment w:id="79" w:author="Author" w:initials="A">
    <w:p w14:paraId="04DB4977" w14:textId="77777777" w:rsidR="008C499E" w:rsidRDefault="008C499E" w:rsidP="008C499E">
      <w:r>
        <w:rPr>
          <w:rStyle w:val="CommentReference"/>
        </w:rPr>
        <w:annotationRef/>
      </w:r>
      <w:r>
        <w:rPr>
          <w:sz w:val="20"/>
          <w:szCs w:val="20"/>
        </w:rPr>
        <w:t xml:space="preserve">A and B are the plots represents comparison between sexes with high sheet washing frequency and C and D are for low sheet frequency. </w:t>
      </w:r>
      <w:r>
        <w:rPr>
          <w:sz w:val="20"/>
          <w:szCs w:val="20"/>
        </w:rPr>
        <w:cr/>
      </w:r>
      <w:r>
        <w:rPr>
          <w:sz w:val="20"/>
          <w:szCs w:val="20"/>
        </w:rPr>
        <w:cr/>
        <w:t xml:space="preserve">This information should also be included on the figure as labels. It is difficult to follow the figure.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F08391" w15:done="0"/>
  <w15:commentEx w15:paraId="31B55935" w15:done="0"/>
  <w15:commentEx w15:paraId="3068EDA4" w15:done="0"/>
  <w15:commentEx w15:paraId="1AB7BB41" w15:done="0"/>
  <w15:commentEx w15:paraId="06623BC1" w15:done="0"/>
  <w15:commentEx w15:paraId="69069B9F" w15:done="0"/>
  <w15:commentEx w15:paraId="3975FF08" w15:done="0"/>
  <w15:commentEx w15:paraId="1EF25023" w15:done="0"/>
  <w15:commentEx w15:paraId="2F99D44C" w15:paraIdParent="1EF25023" w15:done="0"/>
  <w15:commentEx w15:paraId="0A5689C6" w15:done="0"/>
  <w15:commentEx w15:paraId="3BF103A5" w15:done="0"/>
  <w15:commentEx w15:paraId="2742FA80" w15:done="0"/>
  <w15:commentEx w15:paraId="02B25D9E" w15:done="0"/>
  <w15:commentEx w15:paraId="1DFA2CA4" w15:done="0"/>
  <w15:commentEx w15:paraId="32013401" w15:done="0"/>
  <w15:commentEx w15:paraId="0C8A0A17" w15:done="0"/>
  <w15:commentEx w15:paraId="62CDC4E3" w15:done="0"/>
  <w15:commentEx w15:paraId="2944D114" w15:done="0"/>
  <w15:commentEx w15:paraId="57268A83" w15:done="0"/>
  <w15:commentEx w15:paraId="27C64B42" w15:done="0"/>
  <w15:commentEx w15:paraId="4C9A1FD9" w15:done="0"/>
  <w15:commentEx w15:paraId="5D419752" w15:done="0"/>
  <w15:commentEx w15:paraId="08082851" w15:done="0"/>
  <w15:commentEx w15:paraId="0021E354" w15:done="0"/>
  <w15:commentEx w15:paraId="78EE3103" w15:done="0"/>
  <w15:commentEx w15:paraId="43385C02" w15:done="0"/>
  <w15:commentEx w15:paraId="7E741654" w15:done="0"/>
  <w15:commentEx w15:paraId="454B9ECB" w15:done="0"/>
  <w15:commentEx w15:paraId="4380888F" w15:done="0"/>
  <w15:commentEx w15:paraId="2A54CC19" w15:done="0"/>
  <w15:commentEx w15:paraId="2816E426" w15:done="0"/>
  <w15:commentEx w15:paraId="37CFAB5F" w15:done="0"/>
  <w15:commentEx w15:paraId="73FF7D21" w15:done="0"/>
  <w15:commentEx w15:paraId="760BBE74" w15:done="0"/>
  <w15:commentEx w15:paraId="1390C699" w15:done="0"/>
  <w15:commentEx w15:paraId="7094489E" w15:done="0"/>
  <w15:commentEx w15:paraId="2E67C938" w15:done="0"/>
  <w15:commentEx w15:paraId="2D44F162" w15:done="0"/>
  <w15:commentEx w15:paraId="3D9AA348" w15:done="0"/>
  <w15:commentEx w15:paraId="04DB49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F08391" w16cid:durableId="1D62D211"/>
  <w16cid:commentId w16cid:paraId="31B55935" w16cid:durableId="72732C39"/>
  <w16cid:commentId w16cid:paraId="3068EDA4" w16cid:durableId="64ABE73E"/>
  <w16cid:commentId w16cid:paraId="1AB7BB41" w16cid:durableId="27149B15"/>
  <w16cid:commentId w16cid:paraId="06623BC1" w16cid:durableId="27FBCA98"/>
  <w16cid:commentId w16cid:paraId="69069B9F" w16cid:durableId="00725235"/>
  <w16cid:commentId w16cid:paraId="3975FF08" w16cid:durableId="5018D6FD"/>
  <w16cid:commentId w16cid:paraId="1EF25023" w16cid:durableId="7ACD23FF"/>
  <w16cid:commentId w16cid:paraId="2F99D44C" w16cid:durableId="3137AAE2"/>
  <w16cid:commentId w16cid:paraId="0A5689C6" w16cid:durableId="1205F839"/>
  <w16cid:commentId w16cid:paraId="3BF103A5" w16cid:durableId="710EF16A"/>
  <w16cid:commentId w16cid:paraId="2742FA80" w16cid:durableId="29615139"/>
  <w16cid:commentId w16cid:paraId="02B25D9E" w16cid:durableId="06421F3C"/>
  <w16cid:commentId w16cid:paraId="1DFA2CA4" w16cid:durableId="15283C92"/>
  <w16cid:commentId w16cid:paraId="32013401" w16cid:durableId="57E1B48D"/>
  <w16cid:commentId w16cid:paraId="0C8A0A17" w16cid:durableId="3DEBDC8F"/>
  <w16cid:commentId w16cid:paraId="62CDC4E3" w16cid:durableId="3B068E7A"/>
  <w16cid:commentId w16cid:paraId="2944D114" w16cid:durableId="2949A846"/>
  <w16cid:commentId w16cid:paraId="57268A83" w16cid:durableId="5B72DC3A"/>
  <w16cid:commentId w16cid:paraId="27C64B42" w16cid:durableId="4C5FC27E"/>
  <w16cid:commentId w16cid:paraId="4C9A1FD9" w16cid:durableId="59F58D7C"/>
  <w16cid:commentId w16cid:paraId="5D419752" w16cid:durableId="34ACAED1"/>
  <w16cid:commentId w16cid:paraId="08082851" w16cid:durableId="2BDC01D3"/>
  <w16cid:commentId w16cid:paraId="0021E354" w16cid:durableId="631FD2CD"/>
  <w16cid:commentId w16cid:paraId="78EE3103" w16cid:durableId="256E717E"/>
  <w16cid:commentId w16cid:paraId="43385C02" w16cid:durableId="2092504A"/>
  <w16cid:commentId w16cid:paraId="7E741654" w16cid:durableId="2B31AFFA"/>
  <w16cid:commentId w16cid:paraId="454B9ECB" w16cid:durableId="1145B69E"/>
  <w16cid:commentId w16cid:paraId="4380888F" w16cid:durableId="5FDB47CA"/>
  <w16cid:commentId w16cid:paraId="2A54CC19" w16cid:durableId="72918FB5"/>
  <w16cid:commentId w16cid:paraId="2816E426" w16cid:durableId="67A8A1E9"/>
  <w16cid:commentId w16cid:paraId="37CFAB5F" w16cid:durableId="475D6593"/>
  <w16cid:commentId w16cid:paraId="73FF7D21" w16cid:durableId="7C11D492"/>
  <w16cid:commentId w16cid:paraId="760BBE74" w16cid:durableId="52596464"/>
  <w16cid:commentId w16cid:paraId="1390C699" w16cid:durableId="2EECDC3D"/>
  <w16cid:commentId w16cid:paraId="7094489E" w16cid:durableId="48D6702C"/>
  <w16cid:commentId w16cid:paraId="2E67C938" w16cid:durableId="2C1BF2E9"/>
  <w16cid:commentId w16cid:paraId="2D44F162" w16cid:durableId="7916857F"/>
  <w16cid:commentId w16cid:paraId="3D9AA348" w16cid:durableId="4C6EEDE4"/>
  <w16cid:commentId w16cid:paraId="04DB4977" w16cid:durableId="4348D9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removePersonalInformation/>
  <w:removeDateAndTime/>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391"/>
    <w:rsid w:val="00012B68"/>
    <w:rsid w:val="00042482"/>
    <w:rsid w:val="00045B08"/>
    <w:rsid w:val="00045D41"/>
    <w:rsid w:val="000D30CF"/>
    <w:rsid w:val="000D7350"/>
    <w:rsid w:val="000F0628"/>
    <w:rsid w:val="001123FA"/>
    <w:rsid w:val="00192186"/>
    <w:rsid w:val="001A56B5"/>
    <w:rsid w:val="001D4665"/>
    <w:rsid w:val="0021217E"/>
    <w:rsid w:val="00287206"/>
    <w:rsid w:val="002A2241"/>
    <w:rsid w:val="002C3647"/>
    <w:rsid w:val="002D576C"/>
    <w:rsid w:val="002E61C9"/>
    <w:rsid w:val="003031EC"/>
    <w:rsid w:val="00337B85"/>
    <w:rsid w:val="003A4CA2"/>
    <w:rsid w:val="003C279D"/>
    <w:rsid w:val="003F0D69"/>
    <w:rsid w:val="00514629"/>
    <w:rsid w:val="005564F3"/>
    <w:rsid w:val="00667E91"/>
    <w:rsid w:val="006A7391"/>
    <w:rsid w:val="006E6FE0"/>
    <w:rsid w:val="00753C37"/>
    <w:rsid w:val="00753E7C"/>
    <w:rsid w:val="0077668E"/>
    <w:rsid w:val="00792B30"/>
    <w:rsid w:val="007A0CD4"/>
    <w:rsid w:val="007A1CE2"/>
    <w:rsid w:val="007C52A8"/>
    <w:rsid w:val="007D53B0"/>
    <w:rsid w:val="008052A2"/>
    <w:rsid w:val="00872937"/>
    <w:rsid w:val="008C07FF"/>
    <w:rsid w:val="008C499E"/>
    <w:rsid w:val="00A05F59"/>
    <w:rsid w:val="00A93942"/>
    <w:rsid w:val="00B439ED"/>
    <w:rsid w:val="00B46952"/>
    <w:rsid w:val="00B734BF"/>
    <w:rsid w:val="00B811BE"/>
    <w:rsid w:val="00B91456"/>
    <w:rsid w:val="00BA3EBC"/>
    <w:rsid w:val="00C3746D"/>
    <w:rsid w:val="00CC6C66"/>
    <w:rsid w:val="00E1675B"/>
    <w:rsid w:val="00E22BC3"/>
    <w:rsid w:val="00F12A29"/>
    <w:rsid w:val="00F16C3F"/>
    <w:rsid w:val="00F25822"/>
    <w:rsid w:val="00F93C64"/>
    <w:rsid w:val="00FE0E5F"/>
    <w:rsid w:val="00FE2326"/>
    <w:rsid w:val="00FE5A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FE2326"/>
  </w:style>
  <w:style w:type="paragraph" w:styleId="CommentSubject">
    <w:name w:val="annotation subject"/>
    <w:basedOn w:val="CommentText"/>
    <w:next w:val="CommentText"/>
    <w:link w:val="CommentSubjectChar"/>
    <w:uiPriority w:val="99"/>
    <w:semiHidden/>
    <w:unhideWhenUsed/>
    <w:rsid w:val="00FE2326"/>
    <w:rPr>
      <w:b/>
      <w:bCs/>
    </w:rPr>
  </w:style>
  <w:style w:type="character" w:customStyle="1" w:styleId="CommentSubjectChar">
    <w:name w:val="Comment Subject Char"/>
    <w:basedOn w:val="CommentTextChar"/>
    <w:link w:val="CommentSubject"/>
    <w:uiPriority w:val="99"/>
    <w:semiHidden/>
    <w:rsid w:val="00FE2326"/>
    <w:rPr>
      <w:b/>
      <w:bCs/>
      <w:sz w:val="20"/>
      <w:szCs w:val="20"/>
    </w:rPr>
  </w:style>
  <w:style w:type="paragraph" w:styleId="Revision">
    <w:name w:val="Revision"/>
    <w:hidden/>
    <w:uiPriority w:val="99"/>
    <w:semiHidden/>
    <w:rsid w:val="003C279D"/>
    <w:pPr>
      <w:spacing w:line="240" w:lineRule="auto"/>
    </w:pPr>
  </w:style>
  <w:style w:type="paragraph" w:styleId="NormalWeb">
    <w:name w:val="Normal (Web)"/>
    <w:basedOn w:val="Normal"/>
    <w:uiPriority w:val="99"/>
    <w:semiHidden/>
    <w:unhideWhenUsed/>
    <w:rsid w:val="00B811BE"/>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semiHidden/>
    <w:unhideWhenUsed/>
    <w:rsid w:val="00B811BE"/>
    <w:rPr>
      <w:color w:val="0000FF"/>
      <w:u w:val="single"/>
    </w:rPr>
  </w:style>
  <w:style w:type="character" w:customStyle="1" w:styleId="apple-tab-span">
    <w:name w:val="apple-tab-span"/>
    <w:basedOn w:val="DefaultParagraphFont"/>
    <w:rsid w:val="00B81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jo4U00" TargetMode="External"/><Relationship Id="rId117" Type="http://schemas.openxmlformats.org/officeDocument/2006/relationships/theme" Target="theme/theme1.xml"/><Relationship Id="rId21" Type="http://schemas.microsoft.com/office/2016/09/relationships/commentsIds" Target="commentsIds.xml"/><Relationship Id="rId42" Type="http://schemas.openxmlformats.org/officeDocument/2006/relationships/hyperlink" Target="https://www.zotero.org/google-docs/?sFLidN" TargetMode="External"/><Relationship Id="rId47" Type="http://schemas.openxmlformats.org/officeDocument/2006/relationships/hyperlink" Target="https://www.zotero.org/google-docs/?VkJ8gJ" TargetMode="External"/><Relationship Id="rId63" Type="http://schemas.openxmlformats.org/officeDocument/2006/relationships/hyperlink" Target="https://www.zotero.org/google-docs/?Fj4eeg" TargetMode="External"/><Relationship Id="rId68" Type="http://schemas.openxmlformats.org/officeDocument/2006/relationships/hyperlink" Target="https://www.zotero.org/google-docs/?ZNBSC6" TargetMode="External"/><Relationship Id="rId84" Type="http://schemas.openxmlformats.org/officeDocument/2006/relationships/hyperlink" Target="https://www.zotero.org/google-docs/?ZNBSC6" TargetMode="External"/><Relationship Id="rId89" Type="http://schemas.openxmlformats.org/officeDocument/2006/relationships/hyperlink" Target="https://www.zotero.org/google-docs/?ZNBSC6" TargetMode="External"/><Relationship Id="rId112" Type="http://schemas.openxmlformats.org/officeDocument/2006/relationships/hyperlink" Target="https://www.zotero.org/google-docs/?ZNBSC6" TargetMode="External"/><Relationship Id="rId16" Type="http://schemas.openxmlformats.org/officeDocument/2006/relationships/hyperlink" Target="https://www.zotero.org/google-docs/?NbR9Vk" TargetMode="External"/><Relationship Id="rId107" Type="http://schemas.openxmlformats.org/officeDocument/2006/relationships/hyperlink" Target="https://www.zotero.org/google-docs/?ZNBSC6" TargetMode="External"/><Relationship Id="rId11" Type="http://schemas.openxmlformats.org/officeDocument/2006/relationships/hyperlink" Target="https://www.zotero.org/google-docs/?yNayUg" TargetMode="External"/><Relationship Id="rId32" Type="http://schemas.openxmlformats.org/officeDocument/2006/relationships/hyperlink" Target="https://www.zotero.org/google-docs/?9MsBJW" TargetMode="External"/><Relationship Id="rId37" Type="http://schemas.openxmlformats.org/officeDocument/2006/relationships/hyperlink" Target="https://www.zotero.org/google-docs/?8KJ1vb" TargetMode="External"/><Relationship Id="rId53" Type="http://schemas.openxmlformats.org/officeDocument/2006/relationships/hyperlink" Target="https://www.zotero.org/google-docs/?MBufVF" TargetMode="External"/><Relationship Id="rId58" Type="http://schemas.openxmlformats.org/officeDocument/2006/relationships/hyperlink" Target="https://www.zotero.org/google-docs/?Zw31K6" TargetMode="External"/><Relationship Id="rId74" Type="http://schemas.openxmlformats.org/officeDocument/2006/relationships/hyperlink" Target="https://www.zotero.org/google-docs/?ZNBSC6" TargetMode="External"/><Relationship Id="rId79" Type="http://schemas.openxmlformats.org/officeDocument/2006/relationships/hyperlink" Target="https://www.zotero.org/google-docs/?ZNBSC6" TargetMode="External"/><Relationship Id="rId102" Type="http://schemas.openxmlformats.org/officeDocument/2006/relationships/hyperlink" Target="https://www.zotero.org/google-docs/?ZNBSC6" TargetMode="External"/><Relationship Id="rId5" Type="http://schemas.openxmlformats.org/officeDocument/2006/relationships/hyperlink" Target="https://www.zotero.org/google-docs/?gMz8QG" TargetMode="External"/><Relationship Id="rId90" Type="http://schemas.openxmlformats.org/officeDocument/2006/relationships/hyperlink" Target="https://www.zotero.org/google-docs/?ZNBSC6" TargetMode="External"/><Relationship Id="rId95" Type="http://schemas.openxmlformats.org/officeDocument/2006/relationships/hyperlink" Target="https://www.zotero.org/google-docs/?ZNBSC6" TargetMode="External"/><Relationship Id="rId22" Type="http://schemas.openxmlformats.org/officeDocument/2006/relationships/hyperlink" Target="https://www.zotero.org/google-docs/?le8dYW" TargetMode="External"/><Relationship Id="rId27" Type="http://schemas.openxmlformats.org/officeDocument/2006/relationships/hyperlink" Target="https://www.zotero.org/google-docs/?Ow49p8" TargetMode="External"/><Relationship Id="rId43" Type="http://schemas.openxmlformats.org/officeDocument/2006/relationships/hyperlink" Target="https://www.zotero.org/google-docs/?yfUE17" TargetMode="External"/><Relationship Id="rId48" Type="http://schemas.openxmlformats.org/officeDocument/2006/relationships/hyperlink" Target="https://www.zotero.org/google-docs/?FhGo7h" TargetMode="External"/><Relationship Id="rId64" Type="http://schemas.openxmlformats.org/officeDocument/2006/relationships/hyperlink" Target="https://www.zotero.org/google-docs/?ZNBSC6" TargetMode="External"/><Relationship Id="rId69" Type="http://schemas.openxmlformats.org/officeDocument/2006/relationships/hyperlink" Target="https://www.zotero.org/google-docs/?ZNBSC6" TargetMode="External"/><Relationship Id="rId113" Type="http://schemas.openxmlformats.org/officeDocument/2006/relationships/hyperlink" Target="https://www.zotero.org/google-docs/?ZNBSC6" TargetMode="External"/><Relationship Id="rId80" Type="http://schemas.openxmlformats.org/officeDocument/2006/relationships/hyperlink" Target="https://www.zotero.org/google-docs/?ZNBSC6" TargetMode="External"/><Relationship Id="rId85" Type="http://schemas.openxmlformats.org/officeDocument/2006/relationships/hyperlink" Target="https://www.zotero.org/google-docs/?ZNBSC6" TargetMode="External"/><Relationship Id="rId12" Type="http://schemas.openxmlformats.org/officeDocument/2006/relationships/hyperlink" Target="https://www.zotero.org/google-docs/?RthGZk" TargetMode="External"/><Relationship Id="rId17" Type="http://schemas.openxmlformats.org/officeDocument/2006/relationships/hyperlink" Target="https://www.zotero.org/google-docs/?VZKMiT" TargetMode="External"/><Relationship Id="rId33" Type="http://schemas.openxmlformats.org/officeDocument/2006/relationships/hyperlink" Target="https://www.zotero.org/google-docs/?iLHCbb" TargetMode="External"/><Relationship Id="rId38" Type="http://schemas.openxmlformats.org/officeDocument/2006/relationships/hyperlink" Target="https://www.zotero.org/google-docs/?4kVMxn" TargetMode="External"/><Relationship Id="rId59" Type="http://schemas.openxmlformats.org/officeDocument/2006/relationships/hyperlink" Target="https://www.zotero.org/google-docs/?fAlD0f" TargetMode="External"/><Relationship Id="rId103" Type="http://schemas.openxmlformats.org/officeDocument/2006/relationships/hyperlink" Target="https://www.zotero.org/google-docs/?ZNBSC6" TargetMode="External"/><Relationship Id="rId108" Type="http://schemas.openxmlformats.org/officeDocument/2006/relationships/hyperlink" Target="https://www.zotero.org/google-docs/?ZNBSC6" TargetMode="External"/><Relationship Id="rId54" Type="http://schemas.openxmlformats.org/officeDocument/2006/relationships/hyperlink" Target="https://www.zotero.org/google-docs/?R1jfrA" TargetMode="External"/><Relationship Id="rId70" Type="http://schemas.openxmlformats.org/officeDocument/2006/relationships/hyperlink" Target="https://www.zotero.org/google-docs/?ZNBSC6" TargetMode="External"/><Relationship Id="rId75" Type="http://schemas.openxmlformats.org/officeDocument/2006/relationships/hyperlink" Target="https://www.zotero.org/google-docs/?ZNBSC6" TargetMode="External"/><Relationship Id="rId91" Type="http://schemas.openxmlformats.org/officeDocument/2006/relationships/hyperlink" Target="https://www.zotero.org/google-docs/?ZNBSC6" TargetMode="External"/><Relationship Id="rId96" Type="http://schemas.openxmlformats.org/officeDocument/2006/relationships/hyperlink" Target="https://www.zotero.org/google-docs/?ZNBSC6" TargetMode="External"/><Relationship Id="rId1" Type="http://schemas.openxmlformats.org/officeDocument/2006/relationships/customXml" Target="../customXml/item1.xml"/><Relationship Id="rId6" Type="http://schemas.openxmlformats.org/officeDocument/2006/relationships/hyperlink" Target="https://www.zotero.org/google-docs/?55Rc37" TargetMode="External"/><Relationship Id="rId23" Type="http://schemas.openxmlformats.org/officeDocument/2006/relationships/hyperlink" Target="https://www.zotero.org/google-docs/?GAscO6" TargetMode="External"/><Relationship Id="rId28" Type="http://schemas.openxmlformats.org/officeDocument/2006/relationships/hyperlink" Target="https://www.zotero.org/google-docs/?kLvHMx" TargetMode="External"/><Relationship Id="rId49" Type="http://schemas.openxmlformats.org/officeDocument/2006/relationships/hyperlink" Target="https://www.zotero.org/google-docs/?snR7Vj" TargetMode="External"/><Relationship Id="rId114" Type="http://schemas.openxmlformats.org/officeDocument/2006/relationships/hyperlink" Target="https://www.zotero.org/google-docs/?ZNBSC6" TargetMode="External"/><Relationship Id="rId10" Type="http://schemas.openxmlformats.org/officeDocument/2006/relationships/hyperlink" Target="https://www.zotero.org/google-docs/?kkRzf8" TargetMode="External"/><Relationship Id="rId31" Type="http://schemas.openxmlformats.org/officeDocument/2006/relationships/hyperlink" Target="https://www.zotero.org/google-docs/?nBWn7s" TargetMode="External"/><Relationship Id="rId44" Type="http://schemas.openxmlformats.org/officeDocument/2006/relationships/hyperlink" Target="https://www.zotero.org/google-docs/?IWcEVE" TargetMode="External"/><Relationship Id="rId52" Type="http://schemas.openxmlformats.org/officeDocument/2006/relationships/hyperlink" Target="https://www.zotero.org/google-docs/?0gkhQL" TargetMode="External"/><Relationship Id="rId60" Type="http://schemas.openxmlformats.org/officeDocument/2006/relationships/hyperlink" Target="https://www.zotero.org/google-docs/?yGJZNS" TargetMode="External"/><Relationship Id="rId65" Type="http://schemas.openxmlformats.org/officeDocument/2006/relationships/hyperlink" Target="https://www.zotero.org/google-docs/?ZNBSC6" TargetMode="External"/><Relationship Id="rId73" Type="http://schemas.openxmlformats.org/officeDocument/2006/relationships/hyperlink" Target="https://www.zotero.org/google-docs/?ZNBSC6" TargetMode="External"/><Relationship Id="rId78" Type="http://schemas.openxmlformats.org/officeDocument/2006/relationships/hyperlink" Target="https://www.zotero.org/google-docs/?ZNBSC6" TargetMode="External"/><Relationship Id="rId81" Type="http://schemas.openxmlformats.org/officeDocument/2006/relationships/hyperlink" Target="https://www.zotero.org/google-docs/?ZNBSC6" TargetMode="External"/><Relationship Id="rId86" Type="http://schemas.openxmlformats.org/officeDocument/2006/relationships/hyperlink" Target="https://www.zotero.org/google-docs/?ZNBSC6" TargetMode="External"/><Relationship Id="rId94" Type="http://schemas.openxmlformats.org/officeDocument/2006/relationships/hyperlink" Target="https://www.zotero.org/google-docs/?ZNBSC6" TargetMode="External"/><Relationship Id="rId99" Type="http://schemas.openxmlformats.org/officeDocument/2006/relationships/hyperlink" Target="https://www.zotero.org/google-docs/?ZNBSC6" TargetMode="External"/><Relationship Id="rId101" Type="http://schemas.openxmlformats.org/officeDocument/2006/relationships/hyperlink" Target="https://www.zotero.org/google-docs/?ZNBSC6" TargetMode="External"/><Relationship Id="rId4" Type="http://schemas.openxmlformats.org/officeDocument/2006/relationships/webSettings" Target="webSettings.xml"/><Relationship Id="rId9" Type="http://schemas.openxmlformats.org/officeDocument/2006/relationships/hyperlink" Target="https://www.zotero.org/google-docs/?MpL8wl" TargetMode="External"/><Relationship Id="rId13" Type="http://schemas.openxmlformats.org/officeDocument/2006/relationships/hyperlink" Target="https://www.zotero.org/google-docs/?rtLdEM" TargetMode="External"/><Relationship Id="rId18" Type="http://schemas.openxmlformats.org/officeDocument/2006/relationships/hyperlink" Target="https://www.zotero.org/google-docs/?ljuTc9" TargetMode="External"/><Relationship Id="rId39" Type="http://schemas.openxmlformats.org/officeDocument/2006/relationships/hyperlink" Target="https://www.zotero.org/google-docs/?1Tst7q" TargetMode="External"/><Relationship Id="rId109" Type="http://schemas.openxmlformats.org/officeDocument/2006/relationships/hyperlink" Target="https://www.zotero.org/google-docs/?ZNBSC6" TargetMode="External"/><Relationship Id="rId34" Type="http://schemas.openxmlformats.org/officeDocument/2006/relationships/hyperlink" Target="https://www.zotero.org/google-docs/?D4Gu5d" TargetMode="External"/><Relationship Id="rId50" Type="http://schemas.openxmlformats.org/officeDocument/2006/relationships/hyperlink" Target="https://www.zotero.org/google-docs/?wQbLbN" TargetMode="External"/><Relationship Id="rId55" Type="http://schemas.openxmlformats.org/officeDocument/2006/relationships/hyperlink" Target="https://www.zotero.org/google-docs/?B540Ka" TargetMode="External"/><Relationship Id="rId76" Type="http://schemas.openxmlformats.org/officeDocument/2006/relationships/hyperlink" Target="https://www.zotero.org/google-docs/?ZNBSC6" TargetMode="External"/><Relationship Id="rId97" Type="http://schemas.openxmlformats.org/officeDocument/2006/relationships/hyperlink" Target="https://www.zotero.org/google-docs/?ZNBSC6" TargetMode="External"/><Relationship Id="rId104" Type="http://schemas.openxmlformats.org/officeDocument/2006/relationships/hyperlink" Target="https://www.zotero.org/google-docs/?ZNBSC6" TargetMode="External"/><Relationship Id="rId7" Type="http://schemas.openxmlformats.org/officeDocument/2006/relationships/hyperlink" Target="https://www.zotero.org/google-docs/?icxbGS" TargetMode="External"/><Relationship Id="rId71" Type="http://schemas.openxmlformats.org/officeDocument/2006/relationships/hyperlink" Target="https://www.zotero.org/google-docs/?ZNBSC6" TargetMode="External"/><Relationship Id="rId92" Type="http://schemas.openxmlformats.org/officeDocument/2006/relationships/hyperlink" Target="https://www.zotero.org/google-docs/?ZNBSC6" TargetMode="External"/><Relationship Id="rId2" Type="http://schemas.openxmlformats.org/officeDocument/2006/relationships/styles" Target="styles.xml"/><Relationship Id="rId29" Type="http://schemas.openxmlformats.org/officeDocument/2006/relationships/hyperlink" Target="https://www.zotero.org/google-docs/?4ybCFP" TargetMode="External"/><Relationship Id="rId24" Type="http://schemas.openxmlformats.org/officeDocument/2006/relationships/hyperlink" Target="https://www.zotero.org/google-docs/?zw0DGR" TargetMode="External"/><Relationship Id="rId40" Type="http://schemas.openxmlformats.org/officeDocument/2006/relationships/hyperlink" Target="https://www.zotero.org/google-docs/?53skr5" TargetMode="External"/><Relationship Id="rId45" Type="http://schemas.openxmlformats.org/officeDocument/2006/relationships/hyperlink" Target="https://www.zotero.org/google-docs/?EZEhsl" TargetMode="External"/><Relationship Id="rId66" Type="http://schemas.openxmlformats.org/officeDocument/2006/relationships/hyperlink" Target="https://www.zotero.org/google-docs/?ZNBSC6" TargetMode="External"/><Relationship Id="rId87" Type="http://schemas.openxmlformats.org/officeDocument/2006/relationships/hyperlink" Target="https://www.zotero.org/google-docs/?ZNBSC6" TargetMode="External"/><Relationship Id="rId110" Type="http://schemas.openxmlformats.org/officeDocument/2006/relationships/hyperlink" Target="https://www.zotero.org/google-docs/?ZNBSC6" TargetMode="External"/><Relationship Id="rId115" Type="http://schemas.openxmlformats.org/officeDocument/2006/relationships/hyperlink" Target="https://www.zotero.org/google-docs/?ZNBSC6" TargetMode="External"/><Relationship Id="rId61" Type="http://schemas.openxmlformats.org/officeDocument/2006/relationships/hyperlink" Target="https://www.zotero.org/google-docs/?m0nipg" TargetMode="External"/><Relationship Id="rId82" Type="http://schemas.openxmlformats.org/officeDocument/2006/relationships/hyperlink" Target="https://www.zotero.org/google-docs/?ZNBSC6" TargetMode="External"/><Relationship Id="rId19" Type="http://schemas.openxmlformats.org/officeDocument/2006/relationships/comments" Target="comments.xml"/><Relationship Id="rId14" Type="http://schemas.openxmlformats.org/officeDocument/2006/relationships/hyperlink" Target="https://www.zotero.org/google-docs/?4ZAL13" TargetMode="External"/><Relationship Id="rId30" Type="http://schemas.openxmlformats.org/officeDocument/2006/relationships/hyperlink" Target="https://www.zotero.org/google-docs/?MqHgmo" TargetMode="External"/><Relationship Id="rId35" Type="http://schemas.openxmlformats.org/officeDocument/2006/relationships/hyperlink" Target="https://www.zotero.org/google-docs/?EXPwxn" TargetMode="External"/><Relationship Id="rId56" Type="http://schemas.openxmlformats.org/officeDocument/2006/relationships/hyperlink" Target="https://www.zotero.org/google-docs/?81V0u9" TargetMode="External"/><Relationship Id="rId77" Type="http://schemas.openxmlformats.org/officeDocument/2006/relationships/hyperlink" Target="https://www.zotero.org/google-docs/?ZNBSC6" TargetMode="External"/><Relationship Id="rId100" Type="http://schemas.openxmlformats.org/officeDocument/2006/relationships/hyperlink" Target="https://www.zotero.org/google-docs/?ZNBSC6" TargetMode="External"/><Relationship Id="rId105" Type="http://schemas.openxmlformats.org/officeDocument/2006/relationships/hyperlink" Target="https://www.zotero.org/google-docs/?ZNBSC6" TargetMode="External"/><Relationship Id="rId8" Type="http://schemas.openxmlformats.org/officeDocument/2006/relationships/hyperlink" Target="https://www.zotero.org/google-docs/?dhmjty" TargetMode="External"/><Relationship Id="rId51" Type="http://schemas.openxmlformats.org/officeDocument/2006/relationships/hyperlink" Target="https://www.zotero.org/google-docs/?CyjRb6" TargetMode="External"/><Relationship Id="rId72" Type="http://schemas.openxmlformats.org/officeDocument/2006/relationships/hyperlink" Target="https://www.zotero.org/google-docs/?ZNBSC6" TargetMode="External"/><Relationship Id="rId93" Type="http://schemas.openxmlformats.org/officeDocument/2006/relationships/hyperlink" Target="https://www.zotero.org/google-docs/?ZNBSC6" TargetMode="External"/><Relationship Id="rId98" Type="http://schemas.openxmlformats.org/officeDocument/2006/relationships/hyperlink" Target="https://www.zotero.org/google-docs/?ZNBSC6" TargetMode="External"/><Relationship Id="rId3" Type="http://schemas.openxmlformats.org/officeDocument/2006/relationships/settings" Target="settings.xml"/><Relationship Id="rId25" Type="http://schemas.openxmlformats.org/officeDocument/2006/relationships/hyperlink" Target="https://www.zotero.org/google-docs/?crmXAa" TargetMode="External"/><Relationship Id="rId46" Type="http://schemas.openxmlformats.org/officeDocument/2006/relationships/hyperlink" Target="https://www.zotero.org/google-docs/?GbkmxS" TargetMode="External"/><Relationship Id="rId67" Type="http://schemas.openxmlformats.org/officeDocument/2006/relationships/hyperlink" Target="https://www.zotero.org/google-docs/?ZNBSC6" TargetMode="External"/><Relationship Id="rId116"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www.zotero.org/google-docs/?5xoSaS" TargetMode="External"/><Relationship Id="rId62" Type="http://schemas.openxmlformats.org/officeDocument/2006/relationships/hyperlink" Target="https://www.zotero.org/google-docs/?hnr8S3" TargetMode="External"/><Relationship Id="rId83" Type="http://schemas.openxmlformats.org/officeDocument/2006/relationships/hyperlink" Target="https://www.zotero.org/google-docs/?ZNBSC6" TargetMode="External"/><Relationship Id="rId88" Type="http://schemas.openxmlformats.org/officeDocument/2006/relationships/hyperlink" Target="https://www.zotero.org/google-docs/?ZNBSC6" TargetMode="External"/><Relationship Id="rId111" Type="http://schemas.openxmlformats.org/officeDocument/2006/relationships/hyperlink" Target="https://www.zotero.org/google-docs/?ZNBSC6" TargetMode="External"/><Relationship Id="rId15" Type="http://schemas.openxmlformats.org/officeDocument/2006/relationships/hyperlink" Target="https://www.zotero.org/google-docs/?Wgi3Pz" TargetMode="External"/><Relationship Id="rId36" Type="http://schemas.openxmlformats.org/officeDocument/2006/relationships/hyperlink" Target="https://www.zotero.org/google-docs/?hRxUmZ" TargetMode="External"/><Relationship Id="rId57" Type="http://schemas.openxmlformats.org/officeDocument/2006/relationships/hyperlink" Target="https://www.zotero.org/google-docs/?2FGRW1" TargetMode="External"/><Relationship Id="rId106" Type="http://schemas.openxmlformats.org/officeDocument/2006/relationships/hyperlink" Target="https://www.zotero.org/google-docs/?ZNBS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A3616-D1A6-754B-B9B5-1FC28D8D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8534</Words>
  <Characters>48308</Characters>
  <Application>Microsoft Office Word</Application>
  <DocSecurity>0</DocSecurity>
  <Lines>680</Lines>
  <Paragraphs>170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56672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2024-06-28T03:56:00Z</dcterms:created>
  <dcterms:modified xsi:type="dcterms:W3CDTF">2024-06-28T03:56:00Z</dcterms:modified>
  <cp:category/>
</cp:coreProperties>
</file>